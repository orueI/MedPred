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png" ContentType="image/png"/>
  <Override PartName="/word/document.xml" ContentType="application/vnd.openxmlformats-officedocument.wordprocessingml.document.main+xml"/>
  <Override PartName="/word/comments.xml" ContentType="application/vnd.openxmlformats-officedocument.wordprocessingml.comments+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jc w:val="center"/>
        <w:rPr>
          <w:sz w:val="24"/>
          <w:szCs w:val="24"/>
          <w:lang w:val="uk-UA"/>
        </w:rPr>
      </w:pPr>
      <w:r>
        <w:rPr>
          <w:sz w:val="24"/>
          <w:szCs w:val="24"/>
          <w:lang w:val="uk-UA"/>
        </w:rPr>
        <w:t>МІНІСТЕРСТВО ОСВІТИ І НАУКИ УКРАЇНИ</w:t>
      </w:r>
    </w:p>
    <w:p>
      <w:pPr>
        <w:pStyle w:val="TextBody"/>
        <w:spacing w:lineRule="auto" w:line="240"/>
        <w:jc w:val="center"/>
        <w:rPr>
          <w:sz w:val="24"/>
          <w:szCs w:val="24"/>
          <w:lang w:val="uk-UA"/>
        </w:rPr>
      </w:pPr>
      <w:r>
        <w:rPr>
          <w:sz w:val="24"/>
          <w:szCs w:val="24"/>
          <w:lang w:val="uk-UA"/>
        </w:rPr>
      </w:r>
    </w:p>
    <w:p>
      <w:pPr>
        <w:pStyle w:val="TextBody"/>
        <w:spacing w:lineRule="auto" w:line="240"/>
        <w:jc w:val="center"/>
        <w:rPr>
          <w:b/>
          <w:b/>
          <w:sz w:val="24"/>
          <w:lang w:val="uk-UA"/>
        </w:rPr>
      </w:pPr>
      <w:r>
        <w:rPr>
          <w:b/>
          <w:sz w:val="24"/>
          <w:lang w:val="uk-UA"/>
        </w:rPr>
        <w:t>НАЦІОНАЛЬНИЙ ТЕХНІЧНИЙ УНІВЕРСИТЕТ</w:t>
      </w:r>
    </w:p>
    <w:p>
      <w:pPr>
        <w:pStyle w:val="TextBody"/>
        <w:spacing w:lineRule="auto" w:line="240"/>
        <w:jc w:val="center"/>
        <w:rPr>
          <w:b/>
          <w:b/>
          <w:sz w:val="24"/>
          <w:lang w:val="uk-UA"/>
        </w:rPr>
      </w:pPr>
      <w:r>
        <w:rPr>
          <w:b/>
          <w:sz w:val="24"/>
          <w:lang w:val="uk-UA"/>
        </w:rPr>
        <w:t>«ХАРКІВСЬКИЙ ПОЛІТЕХНІЧНИЙ ІНСТИТУТ»</w:t>
      </w:r>
    </w:p>
    <w:p>
      <w:pPr>
        <w:pStyle w:val="TextBody"/>
        <w:spacing w:lineRule="auto" w:line="240"/>
        <w:jc w:val="center"/>
        <w:rPr>
          <w:szCs w:val="28"/>
          <w:lang w:val="uk-UA"/>
        </w:rPr>
      </w:pPr>
      <w:r>
        <w:rPr>
          <w:szCs w:val="28"/>
          <w:lang w:val="uk-UA"/>
        </w:rPr>
      </w:r>
    </w:p>
    <w:p>
      <w:pPr>
        <w:pStyle w:val="Normal"/>
        <w:spacing w:lineRule="auto" w:line="240"/>
        <w:ind w:left="0" w:right="0" w:hanging="0"/>
        <w:jc w:val="center"/>
        <w:rPr>
          <w:szCs w:val="28"/>
          <w:lang w:val="uk-UA"/>
        </w:rPr>
      </w:pPr>
      <w:r>
        <w:rPr>
          <w:szCs w:val="28"/>
          <w:lang w:val="uk-UA"/>
        </w:rPr>
      </w:r>
    </w:p>
    <w:p>
      <w:pPr>
        <w:pStyle w:val="TextBody"/>
        <w:spacing w:lineRule="auto" w:line="312"/>
        <w:rPr/>
      </w:pPr>
      <w:r>
        <w:rPr>
          <w:lang w:val="uk-UA"/>
        </w:rPr>
        <w:t xml:space="preserve">Інститут </w:t>
      </w:r>
      <w:r>
        <w:rPr>
          <w:u w:val="single"/>
          <w:lang w:val="uk-UA"/>
        </w:rPr>
        <w:t>Комп’ютерних наук та інформаційних технологій</w:t>
      </w:r>
    </w:p>
    <w:p>
      <w:pPr>
        <w:pStyle w:val="TextBody"/>
        <w:spacing w:lineRule="auto" w:line="312"/>
        <w:rPr/>
      </w:pPr>
      <w:r>
        <w:rPr>
          <w:lang w:val="uk-UA"/>
        </w:rPr>
        <w:t xml:space="preserve">Кафедра </w:t>
      </w:r>
      <w:r>
        <w:rPr>
          <w:u w:val="single"/>
          <w:lang w:val="uk-UA"/>
        </w:rPr>
        <w:t>Програмної інженерії та інтелектуальних технологій управління</w:t>
      </w:r>
    </w:p>
    <w:p>
      <w:pPr>
        <w:pStyle w:val="TextBody"/>
        <w:spacing w:lineRule="auto" w:line="312"/>
        <w:rPr/>
      </w:pPr>
      <w:r>
        <w:rPr>
          <w:lang w:val="uk-UA"/>
        </w:rPr>
        <w:t>Спеціальність</w:t>
      </w:r>
      <w:r>
        <w:rPr>
          <w:sz w:val="24"/>
          <w:lang w:val="uk-UA"/>
        </w:rPr>
        <w:t xml:space="preserve"> </w:t>
      </w:r>
      <w:r>
        <w:rPr>
          <w:szCs w:val="28"/>
          <w:u w:val="single"/>
          <w:lang w:val="uk-UA"/>
        </w:rPr>
        <w:t>122 Комп’ютерні науки</w:t>
      </w:r>
      <w:r>
        <w:rPr>
          <w:sz w:val="24"/>
          <w:szCs w:val="28"/>
          <w:u w:val="single"/>
          <w:lang w:val="uk-UA"/>
        </w:rPr>
        <w:t xml:space="preserve"> </w:t>
      </w:r>
    </w:p>
    <w:p>
      <w:pPr>
        <w:pStyle w:val="TextBody"/>
        <w:spacing w:lineRule="auto" w:line="312"/>
        <w:rPr/>
      </w:pPr>
      <w:r>
        <w:rPr>
          <w:lang w:val="uk-UA"/>
        </w:rPr>
        <w:t>Освітня програма</w:t>
      </w:r>
      <w:r>
        <w:rPr>
          <w:sz w:val="24"/>
          <w:lang w:val="uk-UA"/>
        </w:rPr>
        <w:t xml:space="preserve"> </w:t>
      </w:r>
      <w:r>
        <w:rPr>
          <w:szCs w:val="28"/>
          <w:u w:val="single"/>
          <w:lang w:val="uk-UA"/>
        </w:rPr>
        <w:t>Комп’ютерні науки та інтелектуальні системи</w:t>
      </w:r>
      <w:r>
        <w:rPr>
          <w:sz w:val="24"/>
          <w:u w:val="single"/>
          <w:lang w:val="uk-UA"/>
        </w:rPr>
        <w:tab/>
        <w:tab/>
      </w:r>
    </w:p>
    <w:p>
      <w:pPr>
        <w:pStyle w:val="TextBody"/>
        <w:spacing w:lineRule="auto" w:line="312"/>
        <w:rPr>
          <w:lang w:val="uk-UA"/>
        </w:rPr>
      </w:pPr>
      <w:r>
        <w:rPr>
          <w:lang w:val="uk-UA"/>
        </w:rPr>
      </w:r>
    </w:p>
    <w:p>
      <w:pPr>
        <w:pStyle w:val="TextBody"/>
        <w:spacing w:lineRule="auto" w:line="240"/>
        <w:rPr>
          <w:lang w:val="uk-UA"/>
        </w:rPr>
      </w:pPr>
      <w:r>
        <w:rPr>
          <w:lang w:val="uk-UA"/>
        </w:rPr>
      </w:r>
    </w:p>
    <w:p>
      <w:pPr>
        <w:pStyle w:val="TextBody"/>
        <w:spacing w:lineRule="auto" w:line="288"/>
        <w:rPr>
          <w:lang w:val="uk-UA"/>
        </w:rPr>
      </w:pPr>
      <w:del w:id="0" w:author="Unknown Author" w:date="2022-11-30T06:40:25Z">
        <w:r>
          <w:rPr>
            <w:lang w:val="uk-UA"/>
          </w:rPr>
          <w:tab/>
          <w:delText xml:space="preserve">  </w:delText>
          <w:tab/>
          <w:delText xml:space="preserve"> </w:delText>
          <w:tab/>
          <w:delText xml:space="preserve"> </w:delText>
          <w:tab/>
          <w:delText xml:space="preserve"> </w:delText>
          <w:tab/>
        </w:r>
      </w:del>
      <w:r>
        <w:rPr>
          <w:lang w:val="uk-UA"/>
        </w:rPr>
        <w:t xml:space="preserve"> До захисту допускаю</w:t>
      </w:r>
    </w:p>
    <w:p>
      <w:pPr>
        <w:pStyle w:val="TextBody"/>
        <w:spacing w:lineRule="auto" w:line="288"/>
        <w:rPr>
          <w:lang w:val="uk-UA"/>
        </w:rPr>
      </w:pPr>
      <w:del w:id="1" w:author="Unknown Author" w:date="2022-11-30T06:40:25Z">
        <w:r>
          <w:rPr>
            <w:lang w:val="uk-UA"/>
          </w:rPr>
          <w:tab/>
          <w:delText xml:space="preserve">  </w:delText>
          <w:tab/>
          <w:delText xml:space="preserve"> </w:delText>
          <w:tab/>
          <w:delText xml:space="preserve"> </w:delText>
          <w:tab/>
          <w:delText xml:space="preserve"> </w:delText>
          <w:tab/>
        </w:r>
      </w:del>
      <w:r>
        <w:rPr>
          <w:lang w:val="uk-UA"/>
        </w:rPr>
        <w:t xml:space="preserve"> Завідувач кафедри </w:t>
      </w:r>
    </w:p>
    <w:p>
      <w:pPr>
        <w:pStyle w:val="TextBody"/>
        <w:spacing w:lineRule="auto" w:line="240"/>
        <w:rPr>
          <w:u w:val="single"/>
          <w:lang w:val="uk-UA"/>
        </w:rPr>
      </w:pPr>
      <w:del w:id="2" w:author="Unknown Author" w:date="2022-11-30T06:40:25Z">
        <w:r>
          <w:rPr>
            <w:u w:val="single"/>
            <w:lang w:val="uk-UA"/>
          </w:rPr>
          <w:tab/>
          <w:delText xml:space="preserve">  </w:delText>
          <w:tab/>
          <w:delText xml:space="preserve"> </w:delText>
          <w:tab/>
          <w:delText xml:space="preserve"> </w:delText>
          <w:tab/>
          <w:delText xml:space="preserve"> </w:delText>
          <w:tab/>
          <w:delText xml:space="preserve"> </w:delText>
          <w:tab/>
          <w:delText xml:space="preserve"> </w:delText>
        </w:r>
      </w:del>
      <w:r>
        <w:rPr>
          <w:u w:val="single"/>
          <w:lang w:val="uk-UA"/>
        </w:rPr>
        <w:t xml:space="preserve"> Ігор ГАМАЮН </w:t>
      </w:r>
    </w:p>
    <w:p>
      <w:pPr>
        <w:pStyle w:val="TextBody"/>
        <w:spacing w:lineRule="auto" w:line="240"/>
        <w:rPr/>
      </w:pPr>
      <w:del w:id="3" w:author="Unknown Author" w:date="2022-11-30T06:42:10Z">
        <w:r>
          <w:rPr>
            <w:sz w:val="24"/>
            <w:szCs w:val="24"/>
            <w:lang w:val="uk-UA"/>
          </w:rPr>
          <w:tab/>
          <w:tab/>
          <w:tab/>
          <w:tab/>
          <w:tab/>
          <w:tab/>
          <w:tab/>
          <w:tab/>
          <w:delText xml:space="preserve">     </w:delText>
        </w:r>
      </w:del>
      <w:r>
        <w:rPr>
          <w:sz w:val="24"/>
          <w:szCs w:val="24"/>
          <w:lang w:val="uk-UA"/>
        </w:rPr>
        <w:t xml:space="preserve"> (</w:t>
      </w:r>
      <w:r>
        <w:rPr>
          <w:sz w:val="18"/>
          <w:szCs w:val="18"/>
          <w:lang w:val="uk-UA"/>
        </w:rPr>
        <w:t>ініціали та прізвище)</w:t>
      </w:r>
    </w:p>
    <w:p>
      <w:pPr>
        <w:pStyle w:val="TextBody"/>
        <w:spacing w:lineRule="auto" w:line="288"/>
        <w:rPr/>
      </w:pPr>
      <w:r>
        <w:rPr>
          <w:lang w:val="uk-UA"/>
        </w:rPr>
        <w:tab/>
        <w:tab/>
        <w:tab/>
        <w:tab/>
        <w:tab/>
        <w:tab/>
        <w:tab/>
      </w:r>
      <w:r>
        <w:rPr>
          <w:u w:val="single"/>
          <w:lang w:val="uk-UA"/>
        </w:rPr>
        <w:tab/>
        <w:tab/>
        <w:tab/>
        <w:tab/>
        <w:tab/>
      </w:r>
    </w:p>
    <w:p>
      <w:pPr>
        <w:pStyle w:val="TextBody"/>
        <w:spacing w:lineRule="auto" w:line="240"/>
        <w:rPr>
          <w:sz w:val="18"/>
          <w:szCs w:val="18"/>
          <w:lang w:val="uk-UA"/>
        </w:rPr>
      </w:pPr>
      <w:del w:id="4" w:author="Unknown Author" w:date="2022-11-30T06:40:25Z">
        <w:r>
          <w:rPr>
            <w:sz w:val="18"/>
            <w:szCs w:val="18"/>
            <w:lang w:val="uk-UA"/>
          </w:rPr>
          <w:tab/>
          <w:delText xml:space="preserve">  </w:delText>
          <w:tab/>
          <w:delText xml:space="preserve"> </w:delText>
          <w:tab/>
          <w:delText xml:space="preserve"> </w:delText>
          <w:tab/>
          <w:delText xml:space="preserve"> </w:delText>
          <w:tab/>
          <w:delText xml:space="preserve"> </w:delText>
          <w:tab/>
          <w:delText xml:space="preserve">      </w:delText>
        </w:r>
      </w:del>
      <w:r>
        <w:rPr>
          <w:sz w:val="18"/>
          <w:szCs w:val="18"/>
          <w:lang w:val="uk-UA"/>
        </w:rPr>
        <w:t xml:space="preserve"> (підпис, дата)</w:t>
      </w:r>
    </w:p>
    <w:p>
      <w:pPr>
        <w:pStyle w:val="TextBody"/>
        <w:spacing w:lineRule="auto" w:line="240"/>
        <w:rPr>
          <w:lang w:val="uk-UA"/>
        </w:rPr>
      </w:pPr>
      <w:r>
        <w:rPr>
          <w:lang w:val="uk-UA"/>
        </w:rPr>
      </w:r>
    </w:p>
    <w:p>
      <w:pPr>
        <w:pStyle w:val="TextBody"/>
        <w:spacing w:lineRule="auto" w:line="240" w:before="0" w:after="120"/>
        <w:jc w:val="center"/>
        <w:rPr>
          <w:b/>
          <w:b/>
          <w:lang w:val="uk-UA"/>
        </w:rPr>
      </w:pPr>
      <w:r>
        <w:rPr>
          <w:b/>
          <w:lang w:val="uk-UA"/>
        </w:rPr>
        <w:t>ДИПЛОМНА РОБОТА</w:t>
      </w:r>
    </w:p>
    <w:p>
      <w:pPr>
        <w:pStyle w:val="TextBody"/>
        <w:spacing w:lineRule="auto" w:line="240"/>
        <w:jc w:val="center"/>
        <w:rPr/>
      </w:pPr>
      <w:r>
        <w:rPr>
          <w:szCs w:val="28"/>
          <w:lang w:val="uk-UA"/>
        </w:rPr>
        <w:t>__</w:t>
      </w:r>
      <w:r>
        <w:rPr>
          <w:szCs w:val="28"/>
          <w:u w:val="single"/>
          <w:lang w:val="uk-UA"/>
        </w:rPr>
        <w:t>першого (бакалаврського)</w:t>
      </w:r>
      <w:r>
        <w:rPr>
          <w:szCs w:val="28"/>
          <w:lang w:val="uk-UA"/>
        </w:rPr>
        <w:t>_ рівня вищої освіти</w:t>
      </w:r>
    </w:p>
    <w:p>
      <w:pPr>
        <w:pStyle w:val="TextBody"/>
        <w:spacing w:lineRule="auto" w:line="240"/>
        <w:jc w:val="left"/>
        <w:rPr>
          <w:szCs w:val="28"/>
          <w:u w:val="single"/>
          <w:lang w:val="uk-UA"/>
        </w:rPr>
      </w:pPr>
      <w:r>
        <w:rPr>
          <w:szCs w:val="28"/>
          <w:u w:val="single"/>
          <w:lang w:val="uk-UA"/>
        </w:rPr>
      </w:r>
    </w:p>
    <w:p>
      <w:pPr>
        <w:pStyle w:val="TextBody"/>
        <w:spacing w:lineRule="auto" w:line="240"/>
        <w:jc w:val="left"/>
        <w:rPr>
          <w:lang w:val="uk-UA"/>
        </w:rPr>
      </w:pPr>
      <w:r>
        <w:rPr>
          <w:lang w:val="uk-UA"/>
        </w:rPr>
      </w:r>
    </w:p>
    <w:p>
      <w:pPr>
        <w:pStyle w:val="TextBody"/>
        <w:jc w:val="left"/>
        <w:rPr/>
      </w:pPr>
      <w:r>
        <w:rPr>
          <w:lang w:val="uk-UA"/>
        </w:rPr>
        <w:t xml:space="preserve">Тема </w:t>
      </w:r>
      <w:r>
        <w:rPr>
          <w:szCs w:val="28"/>
          <w:lang w:val="uk-UA"/>
        </w:rPr>
        <w:t xml:space="preserve">роботи </w:t>
      </w:r>
      <w:r>
        <w:rPr>
          <w:szCs w:val="28"/>
          <w:u w:val="single"/>
          <w:lang w:val="uk-UA"/>
        </w:rPr>
        <w:t xml:space="preserve">    ???</w:t>
      </w:r>
    </w:p>
    <w:p>
      <w:pPr>
        <w:pStyle w:val="TextBody"/>
        <w:jc w:val="left"/>
        <w:rPr>
          <w:lang w:val="uk-UA"/>
        </w:rPr>
      </w:pPr>
      <w:r>
        <w:rPr>
          <w:lang w:val="uk-UA"/>
        </w:rPr>
      </w:r>
    </w:p>
    <w:p>
      <w:pPr>
        <w:pStyle w:val="TextBody"/>
        <w:spacing w:lineRule="auto" w:line="240"/>
        <w:rPr>
          <w:lang w:val="uk-UA"/>
        </w:rPr>
      </w:pPr>
      <w:r>
        <w:rPr>
          <w:lang w:val="uk-UA"/>
        </w:rPr>
      </w:r>
    </w:p>
    <w:p>
      <w:pPr>
        <w:pStyle w:val="TextBody"/>
        <w:spacing w:lineRule="auto" w:line="240"/>
        <w:rPr/>
      </w:pPr>
      <w:r>
        <w:rPr>
          <w:lang w:val="uk-UA"/>
        </w:rPr>
        <w:t xml:space="preserve">Шифр роботи </w:t>
      </w:r>
      <w:r>
        <w:rPr>
          <w:u w:val="single"/>
          <w:lang w:val="uk-UA"/>
        </w:rPr>
        <w:t xml:space="preserve">КН-???.? </w:t>
      </w:r>
    </w:p>
    <w:p>
      <w:pPr>
        <w:pStyle w:val="TextBody"/>
        <w:tabs>
          <w:tab w:val="clear" w:pos="11340"/>
          <w:tab w:val="left" w:pos="5508" w:leader="none"/>
        </w:tabs>
        <w:spacing w:lineRule="auto" w:line="240"/>
        <w:rPr/>
      </w:pPr>
      <w:r>
        <w:rPr>
          <w:sz w:val="24"/>
          <w:lang w:val="uk-UA"/>
        </w:rPr>
        <w:t xml:space="preserve">                  </w:t>
      </w:r>
      <w:r>
        <w:rPr>
          <w:sz w:val="18"/>
          <w:szCs w:val="18"/>
          <w:lang w:val="uk-UA"/>
        </w:rPr>
        <w:t>(група, номер теми за наказом)</w:t>
        <w:tab/>
      </w:r>
    </w:p>
    <w:p>
      <w:pPr>
        <w:pStyle w:val="TextBody"/>
        <w:spacing w:lineRule="auto" w:line="240"/>
        <w:rPr>
          <w:szCs w:val="28"/>
          <w:lang w:val="uk-UA"/>
        </w:rPr>
      </w:pPr>
      <w:r>
        <w:rPr>
          <w:szCs w:val="28"/>
          <w:lang w:val="uk-UA"/>
        </w:rPr>
      </w:r>
    </w:p>
    <w:p>
      <w:pPr>
        <w:pStyle w:val="TextBody"/>
        <w:spacing w:lineRule="auto" w:line="240"/>
        <w:rPr>
          <w:szCs w:val="28"/>
          <w:lang w:val="uk-UA"/>
        </w:rPr>
      </w:pPr>
      <w:r>
        <w:rPr>
          <w:szCs w:val="28"/>
          <w:lang w:val="uk-UA"/>
        </w:rPr>
      </w:r>
    </w:p>
    <w:p>
      <w:pPr>
        <w:pStyle w:val="TextBody"/>
        <w:spacing w:lineRule="auto" w:line="240"/>
        <w:rPr>
          <w:szCs w:val="28"/>
          <w:lang w:val="uk-UA"/>
        </w:rPr>
      </w:pPr>
      <w:r>
        <w:rPr>
          <w:szCs w:val="28"/>
          <w:lang w:val="uk-UA"/>
        </w:rPr>
      </w:r>
    </w:p>
    <w:p>
      <w:pPr>
        <w:pStyle w:val="HangingIndent"/>
        <w:rPr/>
      </w:pPr>
      <w:r>
        <w:rPr>
          <w:lang w:val="uk-UA"/>
        </w:rPr>
        <w:t>Виконавець</w:t>
      </w:r>
      <w:r>
        <w:rPr>
          <w:sz w:val="24"/>
          <w:u w:val="single"/>
          <w:lang w:val="uk-UA"/>
        </w:rPr>
        <w:t xml:space="preserve"> </w:t>
      </w:r>
      <w:r>
        <w:rPr>
          <w:u w:val="single"/>
          <w:lang w:val="uk-UA"/>
        </w:rPr>
        <w:t>Рудський Олександр Вадимович</w:t>
      </w:r>
    </w:p>
    <w:p>
      <w:pPr>
        <w:pStyle w:val="TextBody"/>
        <w:spacing w:lineRule="auto" w:line="240" w:before="0" w:after="120"/>
        <w:rPr/>
      </w:pPr>
      <w:del w:id="5" w:author="Unknown Author" w:date="2022-11-30T06:40:25Z">
        <w:r>
          <w:rPr>
            <w:sz w:val="24"/>
            <w:lang w:val="uk-UA"/>
          </w:rPr>
          <w:tab/>
          <w:delText xml:space="preserve">  </w:delText>
          <w:tab/>
          <w:delText xml:space="preserve"> </w:delText>
          <w:tab/>
        </w:r>
      </w:del>
      <w:r>
        <w:rPr>
          <w:sz w:val="24"/>
          <w:lang w:val="uk-UA"/>
        </w:rPr>
        <w:t xml:space="preserve"> </w:t>
      </w:r>
      <w:r>
        <w:rPr>
          <w:sz w:val="18"/>
          <w:szCs w:val="18"/>
          <w:lang w:val="uk-UA"/>
        </w:rPr>
        <w:t>(прізвище, ім’я, по-батькові)</w:t>
      </w:r>
    </w:p>
    <w:p>
      <w:pPr>
        <w:pStyle w:val="TextBody"/>
        <w:spacing w:lineRule="auto" w:line="240"/>
        <w:rPr>
          <w:szCs w:val="28"/>
          <w:lang w:val="uk-UA"/>
        </w:rPr>
      </w:pPr>
      <w:r>
        <w:rPr>
          <w:szCs w:val="28"/>
          <w:lang w:val="uk-UA"/>
        </w:rPr>
      </w:r>
    </w:p>
    <w:p>
      <w:pPr>
        <w:pStyle w:val="TextBody"/>
        <w:spacing w:lineRule="auto" w:line="240"/>
        <w:rPr/>
      </w:pPr>
      <w:r>
        <w:rPr>
          <w:lang w:val="uk-UA"/>
        </w:rPr>
        <w:t xml:space="preserve">Керівник      </w:t>
      </w:r>
      <w:r>
        <w:rPr>
          <w:u w:val="single"/>
          <w:lang w:val="uk-UA"/>
        </w:rPr>
        <w:tab/>
        <w:t>доцент Копп Андрій Михайлович</w:t>
      </w:r>
      <w:del w:id="6" w:author="Unknown Author" w:date="2022-11-30T06:33:51Z">
        <w:r>
          <w:rPr>
            <w:u w:val="single"/>
            <w:lang w:val="uk-UA"/>
          </w:rPr>
          <w:tab/>
          <w:delText xml:space="preserve"> </w:delText>
          <w:tab/>
          <w:delText xml:space="preserve"> </w:delText>
          <w:tab/>
          <w:delText xml:space="preserve"> </w:delText>
          <w:tab/>
          <w:delText xml:space="preserve"> </w:delText>
          <w:tab/>
          <w:delText xml:space="preserve"> </w:delText>
        </w:r>
      </w:del>
      <w:del w:id="7" w:author="Unknown Author" w:date="2022-11-30T06:33:51Z">
        <w:r>
          <w:rPr>
            <w:sz w:val="24"/>
            <w:u w:val="single"/>
            <w:lang w:val="uk-UA"/>
          </w:rPr>
          <w:tab/>
          <w:delText xml:space="preserve"> </w:delText>
          <w:tab/>
          <w:delText xml:space="preserve"> </w:delText>
          <w:tab/>
          <w:delText xml:space="preserve"> </w:delText>
          <w:tab/>
        </w:r>
      </w:del>
      <w:ins w:id="8" w:author="Unknown Author" w:date="2022-11-30T06:33:51Z">
        <w:r>
          <w:rPr>
            <w:sz w:val="24"/>
            <w:lang w:val="uk-UA"/>
          </w:rPr>
          <w:t xml:space="preserve"> </w:t>
        </w:r>
      </w:ins>
      <w:r>
        <w:rPr>
          <w:sz w:val="18"/>
          <w:szCs w:val="18"/>
          <w:lang w:val="uk-UA"/>
        </w:rPr>
        <w:t>(посада, прізвище, ім’я, по-батькові)</w:t>
      </w:r>
    </w:p>
    <w:p>
      <w:pPr>
        <w:pStyle w:val="TextBody"/>
        <w:spacing w:lineRule="auto" w:line="240"/>
        <w:jc w:val="center"/>
        <w:rPr>
          <w:szCs w:val="28"/>
          <w:lang w:val="uk-UA"/>
        </w:rPr>
      </w:pPr>
      <w:r>
        <w:rPr>
          <w:szCs w:val="28"/>
          <w:lang w:val="uk-UA"/>
        </w:rPr>
      </w:r>
    </w:p>
    <w:p>
      <w:pPr>
        <w:pStyle w:val="TextBody"/>
        <w:spacing w:lineRule="auto" w:line="240"/>
        <w:jc w:val="center"/>
        <w:rPr>
          <w:lang w:val="uk-UA"/>
        </w:rPr>
      </w:pPr>
      <w:r>
        <w:rPr>
          <w:lang w:val="uk-UA"/>
        </w:rPr>
      </w:r>
    </w:p>
    <w:p>
      <w:pPr>
        <w:pStyle w:val="TextBody"/>
        <w:spacing w:lineRule="auto" w:line="240"/>
        <w:jc w:val="center"/>
        <w:rPr>
          <w:lang w:val="uk-UA"/>
        </w:rPr>
      </w:pPr>
      <w:r>
        <w:rPr>
          <w:lang w:val="uk-UA"/>
        </w:rPr>
      </w:r>
    </w:p>
    <w:p>
      <w:pPr>
        <w:pStyle w:val="TextBody"/>
        <w:spacing w:lineRule="auto" w:line="240"/>
        <w:jc w:val="center"/>
        <w:rPr>
          <w:lang w:val="uk-UA"/>
        </w:rPr>
      </w:pPr>
      <w:r>
        <w:rPr>
          <w:lang w:val="uk-UA"/>
        </w:rPr>
      </w:r>
    </w:p>
    <w:p>
      <w:pPr>
        <w:sectPr>
          <w:type w:val="nextPage"/>
          <w:pgSz w:w="11906" w:h="16838"/>
          <w:pgMar w:left="1985" w:right="851" w:header="0" w:top="1134" w:footer="0" w:bottom="1134" w:gutter="0"/>
          <w:pgNumType w:start="2" w:fmt="decimal"/>
          <w:formProt w:val="false"/>
          <w:textDirection w:val="lrTb"/>
          <w:docGrid w:type="default" w:linePitch="381" w:charSpace="0"/>
        </w:sectPr>
        <w:pStyle w:val="TextBody"/>
        <w:spacing w:lineRule="auto" w:line="240"/>
        <w:jc w:val="center"/>
        <w:rPr>
          <w:lang w:val="uk-UA"/>
        </w:rPr>
      </w:pPr>
      <w:r>
        <w:rPr>
          <w:lang w:val="uk-UA"/>
        </w:rPr>
        <w:t>Харків 20??</w:t>
      </w:r>
    </w:p>
    <w:tbl>
      <w:tblPr>
        <w:tblW w:w="9470" w:type="dxa"/>
        <w:jc w:val="left"/>
        <w:tblInd w:w="108" w:type="dxa"/>
        <w:tblCellMar>
          <w:top w:w="0" w:type="dxa"/>
          <w:left w:w="108" w:type="dxa"/>
          <w:bottom w:w="0" w:type="dxa"/>
          <w:right w:w="108" w:type="dxa"/>
        </w:tblCellMar>
      </w:tblPr>
      <w:tblGrid>
        <w:gridCol w:w="959"/>
        <w:gridCol w:w="1417"/>
        <w:gridCol w:w="709"/>
        <w:gridCol w:w="709"/>
        <w:gridCol w:w="2983"/>
        <w:gridCol w:w="141"/>
        <w:gridCol w:w="141"/>
        <w:gridCol w:w="284"/>
        <w:gridCol w:w="286"/>
        <w:gridCol w:w="142"/>
        <w:gridCol w:w="565"/>
        <w:gridCol w:w="284"/>
        <w:gridCol w:w="849"/>
      </w:tblGrid>
      <w:tr>
        <w:trPr/>
        <w:tc>
          <w:tcPr>
            <w:tcW w:w="3794" w:type="dxa"/>
            <w:gridSpan w:val="4"/>
            <w:tcBorders>
              <w:top w:val="single" w:sz="12" w:space="0" w:color="000000"/>
              <w:left w:val="single" w:sz="12" w:space="0" w:color="000000"/>
              <w:right w:val="single" w:sz="12" w:space="0" w:color="000000"/>
            </w:tcBorders>
          </w:tcPr>
          <w:p>
            <w:pPr>
              <w:pStyle w:val="TextBody"/>
              <w:spacing w:lineRule="auto" w:line="240"/>
              <w:jc w:val="center"/>
              <w:rPr>
                <w:sz w:val="24"/>
                <w:lang w:val="uk-UA"/>
              </w:rPr>
            </w:pPr>
            <w:r>
              <w:rPr>
                <w:sz w:val="24"/>
                <w:lang w:val="uk-UA"/>
              </w:rPr>
              <w:t>Найменування виробу,</w:t>
            </w:r>
          </w:p>
          <w:p>
            <w:pPr>
              <w:pStyle w:val="TextBody"/>
              <w:spacing w:lineRule="auto" w:line="240"/>
              <w:jc w:val="center"/>
              <w:rPr>
                <w:sz w:val="24"/>
                <w:lang w:val="uk-UA"/>
              </w:rPr>
            </w:pPr>
            <w:r>
              <w:rPr>
                <w:sz w:val="24"/>
                <w:lang w:val="uk-UA"/>
              </w:rPr>
              <w:t>об’єкту або теми</w:t>
            </w:r>
          </w:p>
        </w:tc>
        <w:tc>
          <w:tcPr>
            <w:tcW w:w="3124" w:type="dxa"/>
            <w:gridSpan w:val="2"/>
            <w:tcBorders>
              <w:top w:val="single" w:sz="12" w:space="0" w:color="000000"/>
              <w:left w:val="single" w:sz="12" w:space="0" w:color="000000"/>
              <w:right w:val="single" w:sz="12" w:space="0" w:color="000000"/>
            </w:tcBorders>
          </w:tcPr>
          <w:p>
            <w:pPr>
              <w:pStyle w:val="TextBody"/>
              <w:spacing w:lineRule="auto" w:line="240"/>
              <w:jc w:val="center"/>
              <w:rPr>
                <w:sz w:val="24"/>
                <w:lang w:val="uk-UA"/>
              </w:rPr>
            </w:pPr>
            <w:r>
              <w:rPr>
                <w:sz w:val="24"/>
                <w:lang w:val="uk-UA"/>
              </w:rPr>
              <w:t>Найменування</w:t>
            </w:r>
          </w:p>
          <w:p>
            <w:pPr>
              <w:pStyle w:val="TextBody"/>
              <w:spacing w:lineRule="auto" w:line="240"/>
              <w:jc w:val="center"/>
              <w:rPr>
                <w:sz w:val="24"/>
                <w:lang w:val="uk-UA"/>
              </w:rPr>
            </w:pPr>
            <w:r>
              <w:rPr>
                <w:sz w:val="24"/>
                <w:lang w:val="uk-UA"/>
              </w:rPr>
              <w:t>документу</w:t>
            </w:r>
          </w:p>
        </w:tc>
        <w:tc>
          <w:tcPr>
            <w:tcW w:w="853" w:type="dxa"/>
            <w:gridSpan w:val="4"/>
            <w:tcBorders>
              <w:top w:val="single" w:sz="12" w:space="0" w:color="000000"/>
              <w:left w:val="single" w:sz="12" w:space="0" w:color="000000"/>
              <w:right w:val="single" w:sz="12" w:space="0" w:color="000000"/>
            </w:tcBorders>
          </w:tcPr>
          <w:p>
            <w:pPr>
              <w:pStyle w:val="TextBody"/>
              <w:spacing w:lineRule="auto" w:line="240"/>
              <w:jc w:val="center"/>
              <w:rPr>
                <w:sz w:val="24"/>
                <w:lang w:val="uk-UA"/>
              </w:rPr>
            </w:pPr>
            <w:r>
              <w:rPr>
                <w:sz w:val="24"/>
                <w:lang w:val="uk-UA"/>
              </w:rPr>
              <w:t>Фор-мат</w:t>
            </w:r>
          </w:p>
        </w:tc>
        <w:tc>
          <w:tcPr>
            <w:tcW w:w="849" w:type="dxa"/>
            <w:gridSpan w:val="2"/>
            <w:tcBorders>
              <w:top w:val="single" w:sz="12" w:space="0" w:color="000000"/>
              <w:left w:val="single" w:sz="12" w:space="0" w:color="000000"/>
              <w:right w:val="single" w:sz="12" w:space="0" w:color="000000"/>
            </w:tcBorders>
          </w:tcPr>
          <w:p>
            <w:pPr>
              <w:pStyle w:val="TextBody"/>
              <w:spacing w:lineRule="auto" w:line="240"/>
              <w:jc w:val="center"/>
              <w:rPr>
                <w:sz w:val="24"/>
                <w:lang w:val="uk-UA"/>
              </w:rPr>
            </w:pPr>
            <w:r>
              <w:rPr>
                <w:sz w:val="24"/>
                <w:lang w:val="uk-UA"/>
              </w:rPr>
              <w:t>Кільк.</w:t>
            </w:r>
          </w:p>
          <w:p>
            <w:pPr>
              <w:pStyle w:val="TextBody"/>
              <w:spacing w:lineRule="auto" w:line="240"/>
              <w:jc w:val="center"/>
              <w:rPr>
                <w:sz w:val="24"/>
                <w:lang w:val="uk-UA"/>
              </w:rPr>
            </w:pPr>
            <w:r>
              <w:rPr>
                <w:sz w:val="24"/>
                <w:lang w:val="uk-UA"/>
              </w:rPr>
              <w:t>арк.</w:t>
            </w:r>
          </w:p>
        </w:tc>
        <w:tc>
          <w:tcPr>
            <w:tcW w:w="849" w:type="dxa"/>
            <w:tcBorders>
              <w:top w:val="single" w:sz="12" w:space="0" w:color="000000"/>
              <w:left w:val="single" w:sz="12" w:space="0" w:color="000000"/>
              <w:right w:val="single" w:sz="12" w:space="0" w:color="000000"/>
            </w:tcBorders>
          </w:tcPr>
          <w:p>
            <w:pPr>
              <w:pStyle w:val="TextBody"/>
              <w:spacing w:lineRule="auto" w:line="240"/>
              <w:jc w:val="center"/>
              <w:rPr>
                <w:sz w:val="24"/>
                <w:lang w:val="uk-UA"/>
              </w:rPr>
            </w:pPr>
            <w:r>
              <w:rPr>
                <w:sz w:val="24"/>
                <w:lang w:val="uk-UA"/>
              </w:rPr>
              <w:t>При-</w:t>
            </w:r>
          </w:p>
          <w:p>
            <w:pPr>
              <w:pStyle w:val="TextBody"/>
              <w:spacing w:lineRule="auto" w:line="240"/>
              <w:jc w:val="center"/>
              <w:rPr>
                <w:sz w:val="24"/>
                <w:lang w:val="uk-UA"/>
              </w:rPr>
            </w:pPr>
            <w:r>
              <w:rPr>
                <w:sz w:val="24"/>
                <w:lang w:val="uk-UA"/>
              </w:rPr>
              <w:t>мітка</w:t>
            </w:r>
          </w:p>
        </w:tc>
      </w:tr>
      <w:tr>
        <w:trPr>
          <w:trHeight w:val="360" w:hRule="exact"/>
        </w:trPr>
        <w:tc>
          <w:tcPr>
            <w:tcW w:w="3794" w:type="dxa"/>
            <w:gridSpan w:val="4"/>
            <w:tcBorders>
              <w:top w:val="single" w:sz="12"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3124" w:type="dxa"/>
            <w:gridSpan w:val="2"/>
            <w:tcBorders>
              <w:top w:val="single" w:sz="12"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53" w:type="dxa"/>
            <w:gridSpan w:val="4"/>
            <w:tcBorders>
              <w:top w:val="single" w:sz="12"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12"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12"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u w:val="single"/>
                <w:lang w:val="uk-UA"/>
              </w:rPr>
            </w:pPr>
            <w:r>
              <w:rPr>
                <w:sz w:val="24"/>
                <w:u w:val="single"/>
                <w:lang w:val="uk-UA"/>
              </w:rPr>
              <w:t>Документи загальні</w:t>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t>Завдання на ДР</w:t>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t>А4</w:t>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t>1</w:t>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pPr>
            <w:r>
              <w:rPr>
                <w:sz w:val="24"/>
                <w:lang w:val="uk-UA"/>
              </w:rPr>
              <w:t xml:space="preserve">Пояснювальна записка до </w:t>
            </w:r>
            <w:r>
              <w:rPr>
                <w:sz w:val="22"/>
                <w:szCs w:val="22"/>
                <w:lang w:val="uk-UA"/>
              </w:rPr>
              <w:t>ДР</w:t>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t>А4</w:t>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t>??</w:t>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2"/>
                <w:szCs w:val="22"/>
                <w:u w:val="single"/>
                <w:lang w:val="uk-UA"/>
              </w:rPr>
            </w:pPr>
            <w:r>
              <w:rPr>
                <w:sz w:val="22"/>
                <w:szCs w:val="22"/>
                <w:u w:val="single"/>
                <w:lang w:val="uk-UA"/>
              </w:rPr>
              <w:t>Ілюстративні матеріали</w:t>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szCs w:val="24"/>
                <w:lang w:val="uk-UA"/>
              </w:rPr>
            </w:pPr>
            <w:r>
              <w:rPr>
                <w:sz w:val="24"/>
                <w:szCs w:val="24"/>
                <w:lang w:val="uk-UA"/>
              </w:rPr>
              <w:t>???</w:t>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t>Презентація</w:t>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szCs w:val="24"/>
                <w:lang w:val="uk-UA"/>
              </w:rPr>
            </w:pPr>
            <w:r>
              <w:rPr>
                <w:sz w:val="24"/>
                <w:szCs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szCs w:val="24"/>
                <w:lang w:val="uk-UA"/>
              </w:rPr>
            </w:pPr>
            <w:r>
              <w:rPr>
                <w:sz w:val="24"/>
                <w:szCs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szCs w:val="24"/>
                <w:lang w:val="uk-UA"/>
              </w:rPr>
            </w:pPr>
            <w:r>
              <w:rPr>
                <w:sz w:val="24"/>
                <w:szCs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t>А4</w:t>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t>??</w:t>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rPr>
                <w:sz w:val="24"/>
                <w:u w:val="single"/>
                <w:lang w:val="uk-UA"/>
              </w:rPr>
            </w:pPr>
            <w:r>
              <w:rPr>
                <w:sz w:val="24"/>
                <w:u w:val="single"/>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atLeas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exac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exac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exac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exac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60" w:hRule="exact"/>
        </w:trPr>
        <w:tc>
          <w:tcPr>
            <w:tcW w:w="3794"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3124"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4"/>
                <w:lang w:val="uk-UA"/>
              </w:rPr>
            </w:pPr>
            <w:r>
              <w:rPr>
                <w:sz w:val="24"/>
                <w:lang w:val="uk-UA"/>
              </w:rPr>
            </w:r>
          </w:p>
        </w:tc>
        <w:tc>
          <w:tcPr>
            <w:tcW w:w="853" w:type="dxa"/>
            <w:gridSpan w:val="4"/>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center"/>
              <w:rPr>
                <w:sz w:val="24"/>
                <w:lang w:val="uk-UA"/>
              </w:rPr>
            </w:pPr>
            <w:r>
              <w:rPr>
                <w:sz w:val="24"/>
                <w:lang w:val="uk-UA"/>
              </w:rPr>
            </w:r>
          </w:p>
        </w:tc>
      </w:tr>
      <w:tr>
        <w:trPr>
          <w:trHeight w:val="317" w:hRule="exact"/>
        </w:trPr>
        <w:tc>
          <w:tcPr>
            <w:tcW w:w="3794" w:type="dxa"/>
            <w:gridSpan w:val="4"/>
            <w:tcBorders>
              <w:top w:val="single" w:sz="4" w:space="0" w:color="000000"/>
              <w:left w:val="single" w:sz="12" w:space="0" w:color="000000"/>
              <w:bottom w:val="single" w:sz="12" w:space="0" w:color="000000"/>
              <w:right w:val="single" w:sz="12" w:space="0" w:color="000000"/>
            </w:tcBorders>
          </w:tcPr>
          <w:p>
            <w:pPr>
              <w:pStyle w:val="TextBody"/>
              <w:spacing w:lineRule="auto" w:line="240"/>
              <w:rPr>
                <w:sz w:val="24"/>
                <w:lang w:val="uk-UA"/>
              </w:rPr>
            </w:pPr>
            <w:r>
              <w:rPr>
                <w:sz w:val="24"/>
                <w:lang w:val="uk-UA"/>
              </w:rPr>
            </w:r>
          </w:p>
        </w:tc>
        <w:tc>
          <w:tcPr>
            <w:tcW w:w="3124" w:type="dxa"/>
            <w:gridSpan w:val="2"/>
            <w:tcBorders>
              <w:top w:val="single" w:sz="4" w:space="0" w:color="000000"/>
              <w:left w:val="single" w:sz="12" w:space="0" w:color="000000"/>
              <w:bottom w:val="single" w:sz="12" w:space="0" w:color="000000"/>
              <w:right w:val="single" w:sz="12" w:space="0" w:color="000000"/>
            </w:tcBorders>
          </w:tcPr>
          <w:p>
            <w:pPr>
              <w:pStyle w:val="TextBody"/>
              <w:spacing w:lineRule="auto" w:line="240"/>
              <w:rPr>
                <w:sz w:val="24"/>
                <w:lang w:val="uk-UA"/>
              </w:rPr>
            </w:pPr>
            <w:r>
              <w:rPr>
                <w:sz w:val="24"/>
                <w:lang w:val="uk-UA"/>
              </w:rPr>
            </w:r>
          </w:p>
        </w:tc>
        <w:tc>
          <w:tcPr>
            <w:tcW w:w="853" w:type="dxa"/>
            <w:gridSpan w:val="4"/>
            <w:tcBorders>
              <w:top w:val="single" w:sz="4" w:space="0" w:color="000000"/>
              <w:left w:val="single" w:sz="12" w:space="0" w:color="000000"/>
              <w:bottom w:val="single" w:sz="12"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gridSpan w:val="2"/>
            <w:tcBorders>
              <w:top w:val="single" w:sz="4" w:space="0" w:color="000000"/>
              <w:left w:val="single" w:sz="12" w:space="0" w:color="000000"/>
              <w:bottom w:val="single" w:sz="12" w:space="0" w:color="000000"/>
              <w:right w:val="single" w:sz="12" w:space="0" w:color="000000"/>
            </w:tcBorders>
          </w:tcPr>
          <w:p>
            <w:pPr>
              <w:pStyle w:val="TextBody"/>
              <w:spacing w:lineRule="auto" w:line="240"/>
              <w:jc w:val="center"/>
              <w:rPr>
                <w:sz w:val="24"/>
                <w:lang w:val="uk-UA"/>
              </w:rPr>
            </w:pPr>
            <w:r>
              <w:rPr>
                <w:sz w:val="24"/>
                <w:lang w:val="uk-UA"/>
              </w:rPr>
            </w:r>
          </w:p>
        </w:tc>
        <w:tc>
          <w:tcPr>
            <w:tcW w:w="849" w:type="dxa"/>
            <w:tcBorders>
              <w:top w:val="single" w:sz="4" w:space="0" w:color="000000"/>
              <w:left w:val="single" w:sz="12" w:space="0" w:color="000000"/>
              <w:bottom w:val="single" w:sz="12" w:space="0" w:color="000000"/>
              <w:right w:val="single" w:sz="12" w:space="0" w:color="000000"/>
            </w:tcBorders>
          </w:tcPr>
          <w:p>
            <w:pPr>
              <w:pStyle w:val="TextBody"/>
              <w:spacing w:lineRule="auto" w:line="240"/>
              <w:jc w:val="center"/>
              <w:rPr>
                <w:sz w:val="24"/>
                <w:lang w:val="uk-UA"/>
              </w:rPr>
            </w:pPr>
            <w:r>
              <w:rPr>
                <w:sz w:val="24"/>
                <w:lang w:val="uk-UA"/>
              </w:rPr>
            </w:r>
          </w:p>
        </w:tc>
      </w:tr>
      <w:tr>
        <w:trPr>
          <w:cantSplit w:val="true"/>
        </w:trPr>
        <w:tc>
          <w:tcPr>
            <w:tcW w:w="959" w:type="dxa"/>
            <w:tcBorders>
              <w:left w:val="single" w:sz="12" w:space="0" w:color="000000"/>
              <w:bottom w:val="single" w:sz="4" w:space="0" w:color="000000"/>
              <w:right w:val="single" w:sz="12" w:space="0" w:color="000000"/>
            </w:tcBorders>
          </w:tcPr>
          <w:p>
            <w:pPr>
              <w:pStyle w:val="TextBody"/>
              <w:spacing w:lineRule="auto" w:line="240"/>
              <w:jc w:val="center"/>
              <w:rPr>
                <w:sz w:val="22"/>
                <w:lang w:val="uk-UA"/>
              </w:rPr>
            </w:pPr>
            <w:r>
              <w:rPr>
                <w:sz w:val="22"/>
                <w:lang w:val="uk-UA"/>
              </w:rPr>
            </w:r>
          </w:p>
        </w:tc>
        <w:tc>
          <w:tcPr>
            <w:tcW w:w="1417" w:type="dxa"/>
            <w:tcBorders>
              <w:left w:val="single" w:sz="12" w:space="0" w:color="000000"/>
              <w:bottom w:val="single" w:sz="4" w:space="0" w:color="000000"/>
              <w:right w:val="single" w:sz="12" w:space="0" w:color="000000"/>
            </w:tcBorders>
          </w:tcPr>
          <w:p>
            <w:pPr>
              <w:pStyle w:val="TextBody"/>
              <w:spacing w:lineRule="auto" w:line="240"/>
              <w:jc w:val="center"/>
              <w:rPr>
                <w:sz w:val="22"/>
                <w:lang w:val="uk-UA"/>
              </w:rPr>
            </w:pPr>
            <w:r>
              <w:rPr>
                <w:sz w:val="22"/>
                <w:lang w:val="uk-UA"/>
              </w:rPr>
            </w:r>
          </w:p>
        </w:tc>
        <w:tc>
          <w:tcPr>
            <w:tcW w:w="709" w:type="dxa"/>
            <w:tcBorders>
              <w:left w:val="single" w:sz="12" w:space="0" w:color="000000"/>
              <w:bottom w:val="single" w:sz="4" w:space="0" w:color="000000"/>
              <w:right w:val="single" w:sz="12" w:space="0" w:color="000000"/>
            </w:tcBorders>
          </w:tcPr>
          <w:p>
            <w:pPr>
              <w:pStyle w:val="TextBody"/>
              <w:spacing w:lineRule="auto" w:line="240"/>
              <w:jc w:val="center"/>
              <w:rPr>
                <w:sz w:val="22"/>
                <w:lang w:val="uk-UA"/>
              </w:rPr>
            </w:pPr>
            <w:r>
              <w:rPr>
                <w:sz w:val="22"/>
                <w:lang w:val="uk-UA"/>
              </w:rPr>
            </w:r>
          </w:p>
        </w:tc>
        <w:tc>
          <w:tcPr>
            <w:tcW w:w="709" w:type="dxa"/>
            <w:tcBorders>
              <w:left w:val="single" w:sz="12" w:space="0" w:color="000000"/>
              <w:bottom w:val="single" w:sz="4" w:space="0" w:color="000000"/>
              <w:right w:val="single" w:sz="12" w:space="0" w:color="000000"/>
            </w:tcBorders>
          </w:tcPr>
          <w:p>
            <w:pPr>
              <w:pStyle w:val="TextBody"/>
              <w:spacing w:lineRule="auto" w:line="240"/>
              <w:jc w:val="center"/>
              <w:rPr>
                <w:sz w:val="22"/>
                <w:lang w:val="uk-UA"/>
              </w:rPr>
            </w:pPr>
            <w:r>
              <w:rPr>
                <w:sz w:val="22"/>
                <w:lang w:val="uk-UA"/>
              </w:rPr>
            </w:r>
          </w:p>
        </w:tc>
        <w:tc>
          <w:tcPr>
            <w:tcW w:w="5675" w:type="dxa"/>
            <w:gridSpan w:val="9"/>
            <w:vMerge w:val="restart"/>
            <w:tcBorders>
              <w:bottom w:val="single" w:sz="12" w:space="0" w:color="000000"/>
              <w:right w:val="single" w:sz="12" w:space="0" w:color="000000"/>
            </w:tcBorders>
          </w:tcPr>
          <w:p>
            <w:pPr>
              <w:pStyle w:val="TextBody"/>
              <w:spacing w:lineRule="auto" w:line="240"/>
              <w:rPr>
                <w:sz w:val="22"/>
                <w:lang w:val="uk-UA"/>
              </w:rPr>
            </w:pPr>
            <w:r>
              <w:rPr>
                <w:sz w:val="22"/>
                <w:lang w:val="uk-UA"/>
              </w:rPr>
            </w:r>
          </w:p>
          <w:p>
            <w:pPr>
              <w:pStyle w:val="TextBody"/>
              <w:spacing w:lineRule="auto" w:line="240"/>
              <w:jc w:val="center"/>
              <w:rPr>
                <w:sz w:val="22"/>
                <w:szCs w:val="22"/>
                <w:lang w:val="uk-UA"/>
              </w:rPr>
            </w:pPr>
            <w:r>
              <w:rPr>
                <w:sz w:val="22"/>
                <w:szCs w:val="22"/>
                <w:lang w:val="uk-UA"/>
              </w:rPr>
              <w:t>КН-???.? ВД</w:t>
            </w:r>
          </w:p>
        </w:tc>
      </w:tr>
      <w:tr>
        <w:trPr>
          <w:cantSplit w:val="true"/>
        </w:trPr>
        <w:tc>
          <w:tcPr>
            <w:tcW w:w="959" w:type="dxa"/>
            <w:tcBorders>
              <w:top w:val="single" w:sz="4"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r>
          </w:p>
        </w:tc>
        <w:tc>
          <w:tcPr>
            <w:tcW w:w="1417" w:type="dxa"/>
            <w:tcBorders>
              <w:top w:val="single" w:sz="4"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r>
          </w:p>
        </w:tc>
        <w:tc>
          <w:tcPr>
            <w:tcW w:w="709" w:type="dxa"/>
            <w:tcBorders>
              <w:top w:val="single" w:sz="4"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r>
          </w:p>
        </w:tc>
        <w:tc>
          <w:tcPr>
            <w:tcW w:w="709" w:type="dxa"/>
            <w:tcBorders>
              <w:top w:val="single" w:sz="4"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r>
          </w:p>
        </w:tc>
        <w:tc>
          <w:tcPr>
            <w:tcW w:w="5675" w:type="dxa"/>
            <w:gridSpan w:val="9"/>
            <w:vMerge w:val="continue"/>
            <w:tcBorders>
              <w:bottom w:val="single" w:sz="12" w:space="0" w:color="000000"/>
              <w:right w:val="single" w:sz="12" w:space="0" w:color="000000"/>
            </w:tcBorders>
          </w:tcPr>
          <w:p>
            <w:pPr>
              <w:pStyle w:val="Normal"/>
              <w:rPr/>
            </w:pPr>
            <w:r>
              <w:rPr/>
            </w:r>
          </w:p>
        </w:tc>
      </w:tr>
      <w:tr>
        <w:trPr>
          <w:cantSplit w:val="true"/>
        </w:trPr>
        <w:tc>
          <w:tcPr>
            <w:tcW w:w="959" w:type="dxa"/>
            <w:tcBorders>
              <w:top w:val="single" w:sz="12" w:space="0" w:color="000000"/>
              <w:left w:val="single" w:sz="12" w:space="0" w:color="000000"/>
              <w:right w:val="single" w:sz="12" w:space="0" w:color="000000"/>
            </w:tcBorders>
          </w:tcPr>
          <w:p>
            <w:pPr>
              <w:pStyle w:val="TextBody"/>
              <w:spacing w:lineRule="auto" w:line="240"/>
              <w:jc w:val="center"/>
              <w:rPr>
                <w:sz w:val="20"/>
                <w:lang w:val="uk-UA"/>
              </w:rPr>
            </w:pPr>
            <w:r>
              <w:rPr>
                <w:sz w:val="20"/>
                <w:lang w:val="uk-UA"/>
              </w:rPr>
            </w:r>
          </w:p>
        </w:tc>
        <w:tc>
          <w:tcPr>
            <w:tcW w:w="1417" w:type="dxa"/>
            <w:tcBorders>
              <w:top w:val="single" w:sz="12"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t>Прізвище</w:t>
            </w:r>
          </w:p>
        </w:tc>
        <w:tc>
          <w:tcPr>
            <w:tcW w:w="709" w:type="dxa"/>
            <w:tcBorders>
              <w:top w:val="single" w:sz="12"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t>Підп</w:t>
            </w:r>
          </w:p>
        </w:tc>
        <w:tc>
          <w:tcPr>
            <w:tcW w:w="709" w:type="dxa"/>
            <w:tcBorders>
              <w:top w:val="single" w:sz="12"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t>Дата</w:t>
            </w:r>
          </w:p>
        </w:tc>
        <w:tc>
          <w:tcPr>
            <w:tcW w:w="5675" w:type="dxa"/>
            <w:gridSpan w:val="9"/>
            <w:vMerge w:val="continue"/>
            <w:tcBorders>
              <w:bottom w:val="single" w:sz="12" w:space="0" w:color="000000"/>
              <w:right w:val="single" w:sz="12" w:space="0" w:color="000000"/>
            </w:tcBorders>
          </w:tcPr>
          <w:p>
            <w:pPr>
              <w:pStyle w:val="Normal"/>
              <w:rPr/>
            </w:pPr>
            <w:r>
              <w:rPr/>
            </w:r>
          </w:p>
        </w:tc>
      </w:tr>
      <w:tr>
        <w:trPr>
          <w:cantSplit w:val="true"/>
        </w:trPr>
        <w:tc>
          <w:tcPr>
            <w:tcW w:w="959" w:type="dxa"/>
            <w:tcBorders>
              <w:top w:val="single" w:sz="12"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t>Розроб.</w:t>
            </w:r>
          </w:p>
        </w:tc>
        <w:tc>
          <w:tcPr>
            <w:tcW w:w="1417" w:type="dxa"/>
            <w:tcBorders>
              <w:top w:val="single" w:sz="12" w:space="0" w:color="000000"/>
              <w:left w:val="single" w:sz="12" w:space="0" w:color="000000"/>
              <w:bottom w:val="single" w:sz="4" w:space="0" w:color="000000"/>
              <w:right w:val="single" w:sz="12" w:space="0" w:color="000000"/>
            </w:tcBorders>
          </w:tcPr>
          <w:p>
            <w:pPr>
              <w:pStyle w:val="TextBody"/>
              <w:spacing w:lineRule="auto" w:line="240"/>
              <w:jc w:val="left"/>
              <w:rPr>
                <w:sz w:val="22"/>
                <w:szCs w:val="22"/>
                <w:lang w:val="uk-UA"/>
              </w:rPr>
            </w:pPr>
            <w:r>
              <w:rPr>
                <w:sz w:val="22"/>
                <w:szCs w:val="22"/>
                <w:lang w:val="uk-UA"/>
              </w:rPr>
              <w:t>???</w:t>
            </w:r>
          </w:p>
        </w:tc>
        <w:tc>
          <w:tcPr>
            <w:tcW w:w="709" w:type="dxa"/>
            <w:tcBorders>
              <w:top w:val="single" w:sz="12"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709" w:type="dxa"/>
            <w:tcBorders>
              <w:top w:val="single" w:sz="12"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2983" w:type="dxa"/>
            <w:vMerge w:val="restart"/>
            <w:tcBorders>
              <w:bottom w:val="single" w:sz="12" w:space="0" w:color="000000"/>
              <w:right w:val="single" w:sz="12" w:space="0" w:color="000000"/>
            </w:tcBorders>
          </w:tcPr>
          <w:p>
            <w:pPr>
              <w:pStyle w:val="TextBody"/>
              <w:spacing w:lineRule="auto" w:line="240"/>
              <w:jc w:val="center"/>
              <w:rPr>
                <w:sz w:val="22"/>
                <w:lang w:val="uk-UA"/>
              </w:rPr>
            </w:pPr>
            <w:r>
              <w:rPr>
                <w:sz w:val="22"/>
                <w:lang w:val="uk-UA"/>
              </w:rPr>
              <w:t>???</w:t>
            </w:r>
          </w:p>
          <w:p>
            <w:pPr>
              <w:pStyle w:val="TextBody"/>
              <w:spacing w:lineRule="auto" w:line="240"/>
              <w:jc w:val="center"/>
              <w:rPr>
                <w:sz w:val="22"/>
                <w:lang w:val="uk-UA"/>
              </w:rPr>
            </w:pPr>
            <w:r>
              <w:rPr>
                <w:sz w:val="22"/>
                <w:lang w:val="uk-UA"/>
              </w:rPr>
              <w:t>Відомість документів</w:t>
            </w:r>
          </w:p>
        </w:tc>
        <w:tc>
          <w:tcPr>
            <w:tcW w:w="852" w:type="dxa"/>
            <w:gridSpan w:val="4"/>
            <w:tcBorders>
              <w:bottom w:val="single" w:sz="4" w:space="0" w:color="000000"/>
              <w:right w:val="single" w:sz="12" w:space="0" w:color="000000"/>
            </w:tcBorders>
          </w:tcPr>
          <w:p>
            <w:pPr>
              <w:pStyle w:val="TextBody"/>
              <w:spacing w:lineRule="auto" w:line="240"/>
              <w:jc w:val="center"/>
              <w:rPr>
                <w:sz w:val="22"/>
                <w:lang w:val="uk-UA"/>
              </w:rPr>
            </w:pPr>
            <w:r>
              <w:rPr>
                <w:sz w:val="22"/>
                <w:lang w:val="uk-UA"/>
              </w:rPr>
              <w:t>Літ.</w:t>
            </w:r>
          </w:p>
        </w:tc>
        <w:tc>
          <w:tcPr>
            <w:tcW w:w="707" w:type="dxa"/>
            <w:gridSpan w:val="2"/>
            <w:tcBorders>
              <w:left w:val="single" w:sz="12" w:space="0" w:color="000000"/>
              <w:bottom w:val="single" w:sz="4" w:space="0" w:color="000000"/>
              <w:right w:val="single" w:sz="12" w:space="0" w:color="000000"/>
            </w:tcBorders>
          </w:tcPr>
          <w:p>
            <w:pPr>
              <w:pStyle w:val="TextBody"/>
              <w:spacing w:lineRule="auto" w:line="240"/>
              <w:jc w:val="center"/>
              <w:rPr>
                <w:sz w:val="16"/>
                <w:szCs w:val="16"/>
                <w:lang w:val="uk-UA"/>
              </w:rPr>
            </w:pPr>
            <w:r>
              <w:rPr>
                <w:sz w:val="16"/>
                <w:szCs w:val="16"/>
                <w:lang w:val="uk-UA"/>
              </w:rPr>
              <w:t>Аркуш</w:t>
            </w:r>
          </w:p>
        </w:tc>
        <w:tc>
          <w:tcPr>
            <w:tcW w:w="1133" w:type="dxa"/>
            <w:gridSpan w:val="2"/>
            <w:tcBorders>
              <w:left w:val="single" w:sz="12" w:space="0" w:color="000000"/>
              <w:bottom w:val="single" w:sz="4" w:space="0" w:color="000000"/>
              <w:right w:val="single" w:sz="12" w:space="0" w:color="000000"/>
            </w:tcBorders>
          </w:tcPr>
          <w:p>
            <w:pPr>
              <w:pStyle w:val="TextBody"/>
              <w:spacing w:lineRule="auto" w:line="240"/>
              <w:jc w:val="center"/>
              <w:rPr>
                <w:sz w:val="16"/>
                <w:szCs w:val="16"/>
                <w:lang w:val="uk-UA"/>
              </w:rPr>
            </w:pPr>
            <w:r>
              <w:rPr>
                <w:sz w:val="16"/>
                <w:szCs w:val="16"/>
                <w:lang w:val="uk-UA"/>
              </w:rPr>
              <w:t>Аркушів</w:t>
            </w:r>
          </w:p>
        </w:tc>
      </w:tr>
      <w:tr>
        <w:trPr>
          <w:cantSplit w:val="true"/>
        </w:trPr>
        <w:tc>
          <w:tcPr>
            <w:tcW w:w="95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t>Перев.</w:t>
            </w:r>
          </w:p>
        </w:tc>
        <w:tc>
          <w:tcPr>
            <w:tcW w:w="1417"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szCs w:val="22"/>
                <w:lang w:val="uk-UA"/>
              </w:rPr>
            </w:pPr>
            <w:r>
              <w:rPr>
                <w:sz w:val="22"/>
                <w:szCs w:val="22"/>
                <w:lang w:val="uk-UA"/>
              </w:rPr>
              <w:t>КОПП</w:t>
            </w:r>
          </w:p>
        </w:tc>
        <w:tc>
          <w:tcPr>
            <w:tcW w:w="70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70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2983" w:type="dxa"/>
            <w:vMerge w:val="continue"/>
            <w:tcBorders>
              <w:bottom w:val="single" w:sz="12" w:space="0" w:color="000000"/>
              <w:right w:val="single" w:sz="12" w:space="0" w:color="000000"/>
            </w:tcBorders>
          </w:tcPr>
          <w:p>
            <w:pPr>
              <w:pStyle w:val="Normal"/>
              <w:rPr/>
            </w:pPr>
            <w:r>
              <w:rPr/>
            </w:r>
          </w:p>
        </w:tc>
        <w:tc>
          <w:tcPr>
            <w:tcW w:w="282" w:type="dxa"/>
            <w:gridSpan w:val="2"/>
            <w:tcBorders>
              <w:top w:val="single" w:sz="4" w:space="0" w:color="000000"/>
              <w:right w:val="single" w:sz="4" w:space="0" w:color="000000"/>
            </w:tcBorders>
          </w:tcPr>
          <w:p>
            <w:pPr>
              <w:pStyle w:val="TextBody"/>
              <w:spacing w:lineRule="auto" w:line="240"/>
              <w:jc w:val="center"/>
              <w:rPr>
                <w:sz w:val="22"/>
                <w:lang w:val="uk-UA"/>
              </w:rPr>
            </w:pPr>
            <w:r>
              <w:rPr>
                <w:sz w:val="22"/>
                <w:lang w:val="uk-UA"/>
              </w:rPr>
              <w:t>Д</w:t>
            </w:r>
          </w:p>
        </w:tc>
        <w:tc>
          <w:tcPr>
            <w:tcW w:w="284" w:type="dxa"/>
            <w:tcBorders>
              <w:top w:val="single" w:sz="4" w:space="0" w:color="000000"/>
              <w:left w:val="single" w:sz="4" w:space="0" w:color="000000"/>
              <w:right w:val="single" w:sz="4" w:space="0" w:color="000000"/>
            </w:tcBorders>
          </w:tcPr>
          <w:p>
            <w:pPr>
              <w:pStyle w:val="TextBody"/>
              <w:spacing w:lineRule="auto" w:line="240"/>
              <w:jc w:val="center"/>
              <w:rPr>
                <w:sz w:val="22"/>
                <w:lang w:val="uk-UA"/>
              </w:rPr>
            </w:pPr>
            <w:r>
              <w:rPr>
                <w:sz w:val="22"/>
                <w:lang w:val="uk-UA"/>
              </w:rPr>
              <w:t>Р</w:t>
            </w:r>
          </w:p>
        </w:tc>
        <w:tc>
          <w:tcPr>
            <w:tcW w:w="286" w:type="dxa"/>
            <w:tcBorders>
              <w:top w:val="single" w:sz="4" w:space="0" w:color="000000"/>
              <w:left w:val="single" w:sz="4" w:space="0" w:color="000000"/>
              <w:right w:val="single" w:sz="12" w:space="0" w:color="000000"/>
            </w:tcBorders>
          </w:tcPr>
          <w:p>
            <w:pPr>
              <w:pStyle w:val="TextBody"/>
              <w:spacing w:lineRule="auto" w:line="240"/>
              <w:jc w:val="left"/>
              <w:rPr>
                <w:sz w:val="22"/>
                <w:lang w:val="uk-UA"/>
              </w:rPr>
            </w:pPr>
            <w:r>
              <w:rPr>
                <w:sz w:val="22"/>
                <w:lang w:val="uk-UA"/>
              </w:rPr>
              <w:t>Б</w:t>
            </w:r>
          </w:p>
        </w:tc>
        <w:tc>
          <w:tcPr>
            <w:tcW w:w="707" w:type="dxa"/>
            <w:gridSpan w:val="2"/>
            <w:tcBorders>
              <w:top w:val="single" w:sz="4"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r>
          </w:p>
        </w:tc>
        <w:tc>
          <w:tcPr>
            <w:tcW w:w="1133" w:type="dxa"/>
            <w:gridSpan w:val="2"/>
            <w:tcBorders>
              <w:top w:val="single" w:sz="4" w:space="0" w:color="000000"/>
              <w:left w:val="single" w:sz="12" w:space="0" w:color="000000"/>
              <w:right w:val="single" w:sz="12" w:space="0" w:color="000000"/>
            </w:tcBorders>
          </w:tcPr>
          <w:p>
            <w:pPr>
              <w:pStyle w:val="TextBody"/>
              <w:spacing w:lineRule="auto" w:line="240"/>
              <w:jc w:val="center"/>
              <w:rPr>
                <w:sz w:val="22"/>
                <w:lang w:val="uk-UA"/>
              </w:rPr>
            </w:pPr>
            <w:r>
              <w:rPr>
                <w:sz w:val="22"/>
                <w:lang w:val="uk-UA"/>
              </w:rPr>
              <w:t>1</w:t>
            </w:r>
          </w:p>
        </w:tc>
      </w:tr>
      <w:tr>
        <w:trPr>
          <w:cantSplit w:val="true"/>
        </w:trPr>
        <w:tc>
          <w:tcPr>
            <w:tcW w:w="95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1417"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szCs w:val="22"/>
                <w:lang w:val="uk-UA"/>
              </w:rPr>
            </w:pPr>
            <w:r>
              <w:rPr>
                <w:sz w:val="22"/>
                <w:szCs w:val="22"/>
                <w:lang w:val="uk-UA"/>
              </w:rPr>
            </w:r>
          </w:p>
        </w:tc>
        <w:tc>
          <w:tcPr>
            <w:tcW w:w="70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70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2983" w:type="dxa"/>
            <w:vMerge w:val="continue"/>
            <w:tcBorders>
              <w:bottom w:val="single" w:sz="12" w:space="0" w:color="000000"/>
              <w:right w:val="single" w:sz="12" w:space="0" w:color="000000"/>
            </w:tcBorders>
          </w:tcPr>
          <w:p>
            <w:pPr>
              <w:pStyle w:val="Normal"/>
              <w:rPr/>
            </w:pPr>
            <w:r>
              <w:rPr/>
            </w:r>
          </w:p>
        </w:tc>
        <w:tc>
          <w:tcPr>
            <w:tcW w:w="2692" w:type="dxa"/>
            <w:gridSpan w:val="8"/>
            <w:vMerge w:val="restart"/>
            <w:tcBorders>
              <w:top w:val="single" w:sz="12" w:space="0" w:color="000000"/>
              <w:bottom w:val="single" w:sz="12" w:space="0" w:color="000000"/>
              <w:right w:val="single" w:sz="12" w:space="0" w:color="000000"/>
            </w:tcBorders>
          </w:tcPr>
          <w:p>
            <w:pPr>
              <w:pStyle w:val="TextBody"/>
              <w:spacing w:lineRule="auto" w:line="240" w:before="120" w:after="420"/>
              <w:jc w:val="center"/>
              <w:rPr>
                <w:sz w:val="22"/>
                <w:lang w:val="uk-UA"/>
              </w:rPr>
            </w:pPr>
            <w:r>
              <w:rPr>
                <w:sz w:val="22"/>
                <w:lang w:val="uk-UA"/>
              </w:rPr>
              <w:t>НТУ «ХПІ»</w:t>
            </w:r>
          </w:p>
          <w:p>
            <w:pPr>
              <w:pStyle w:val="TextBody"/>
              <w:spacing w:lineRule="auto" w:line="240"/>
              <w:jc w:val="center"/>
              <w:rPr>
                <w:sz w:val="22"/>
                <w:lang w:val="uk-UA"/>
              </w:rPr>
            </w:pPr>
            <w:r>
              <w:rPr>
                <w:sz w:val="22"/>
                <w:lang w:val="uk-UA"/>
              </w:rPr>
              <w:t>Кафедра „ПІІТУ”</w:t>
            </w:r>
          </w:p>
        </w:tc>
      </w:tr>
      <w:tr>
        <w:trPr>
          <w:cantSplit w:val="true"/>
        </w:trPr>
        <w:tc>
          <w:tcPr>
            <w:tcW w:w="95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t>Н.конт.</w:t>
            </w:r>
          </w:p>
        </w:tc>
        <w:tc>
          <w:tcPr>
            <w:tcW w:w="1417"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szCs w:val="22"/>
                <w:lang w:val="uk-UA"/>
              </w:rPr>
            </w:pPr>
            <w:r>
              <w:rPr>
                <w:sz w:val="22"/>
                <w:szCs w:val="22"/>
                <w:lang w:val="uk-UA"/>
              </w:rPr>
              <w:t>ІВАЩЕНКО</w:t>
            </w:r>
          </w:p>
        </w:tc>
        <w:tc>
          <w:tcPr>
            <w:tcW w:w="70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709" w:type="dxa"/>
            <w:tcBorders>
              <w:top w:val="single" w:sz="4" w:space="0" w:color="000000"/>
              <w:left w:val="single" w:sz="12" w:space="0" w:color="000000"/>
              <w:bottom w:val="single" w:sz="4" w:space="0" w:color="000000"/>
              <w:right w:val="single" w:sz="12" w:space="0" w:color="000000"/>
            </w:tcBorders>
          </w:tcPr>
          <w:p>
            <w:pPr>
              <w:pStyle w:val="TextBody"/>
              <w:spacing w:lineRule="auto" w:line="240"/>
              <w:jc w:val="left"/>
              <w:rPr>
                <w:sz w:val="22"/>
                <w:lang w:val="uk-UA"/>
              </w:rPr>
            </w:pPr>
            <w:r>
              <w:rPr>
                <w:sz w:val="22"/>
                <w:lang w:val="uk-UA"/>
              </w:rPr>
            </w:r>
          </w:p>
        </w:tc>
        <w:tc>
          <w:tcPr>
            <w:tcW w:w="2983" w:type="dxa"/>
            <w:vMerge w:val="continue"/>
            <w:tcBorders>
              <w:bottom w:val="single" w:sz="12" w:space="0" w:color="000000"/>
              <w:right w:val="single" w:sz="12" w:space="0" w:color="000000"/>
            </w:tcBorders>
          </w:tcPr>
          <w:p>
            <w:pPr>
              <w:pStyle w:val="Normal"/>
              <w:rPr/>
            </w:pPr>
            <w:r>
              <w:rPr/>
            </w:r>
          </w:p>
        </w:tc>
        <w:tc>
          <w:tcPr>
            <w:tcW w:w="2692" w:type="dxa"/>
            <w:gridSpan w:val="8"/>
            <w:vMerge w:val="continue"/>
            <w:tcBorders>
              <w:top w:val="single" w:sz="12" w:space="0" w:color="000000"/>
              <w:bottom w:val="single" w:sz="12" w:space="0" w:color="000000"/>
              <w:right w:val="single" w:sz="12" w:space="0" w:color="000000"/>
            </w:tcBorders>
          </w:tcPr>
          <w:p>
            <w:pPr>
              <w:pStyle w:val="Normal"/>
              <w:rPr/>
            </w:pPr>
            <w:r>
              <w:rPr/>
            </w:r>
          </w:p>
        </w:tc>
      </w:tr>
      <w:tr>
        <w:trPr>
          <w:trHeight w:val="239" w:hRule="atLeast"/>
          <w:cantSplit w:val="true"/>
        </w:trPr>
        <w:tc>
          <w:tcPr>
            <w:tcW w:w="959" w:type="dxa"/>
            <w:tcBorders>
              <w:top w:val="single" w:sz="4" w:space="0" w:color="000000"/>
              <w:left w:val="single" w:sz="12" w:space="0" w:color="000000"/>
              <w:bottom w:val="single" w:sz="12" w:space="0" w:color="000000"/>
              <w:right w:val="single" w:sz="12" w:space="0" w:color="000000"/>
            </w:tcBorders>
          </w:tcPr>
          <w:p>
            <w:pPr>
              <w:pStyle w:val="TextBody"/>
              <w:spacing w:lineRule="auto" w:line="240"/>
              <w:jc w:val="left"/>
              <w:rPr>
                <w:sz w:val="22"/>
                <w:lang w:val="uk-UA"/>
              </w:rPr>
            </w:pPr>
            <w:r>
              <w:rPr>
                <w:sz w:val="22"/>
                <w:lang w:val="uk-UA"/>
              </w:rPr>
              <w:t>Затв.</w:t>
            </w:r>
          </w:p>
        </w:tc>
        <w:tc>
          <w:tcPr>
            <w:tcW w:w="1417" w:type="dxa"/>
            <w:tcBorders>
              <w:top w:val="single" w:sz="4" w:space="0" w:color="000000"/>
              <w:left w:val="single" w:sz="12" w:space="0" w:color="000000"/>
              <w:bottom w:val="single" w:sz="12" w:space="0" w:color="000000"/>
              <w:right w:val="single" w:sz="12" w:space="0" w:color="000000"/>
            </w:tcBorders>
          </w:tcPr>
          <w:p>
            <w:pPr>
              <w:pStyle w:val="TextBody"/>
              <w:spacing w:lineRule="auto" w:line="240"/>
              <w:jc w:val="left"/>
              <w:rPr>
                <w:sz w:val="22"/>
                <w:szCs w:val="22"/>
                <w:lang w:val="uk-UA"/>
              </w:rPr>
            </w:pPr>
            <w:r>
              <w:rPr>
                <w:sz w:val="22"/>
                <w:szCs w:val="22"/>
                <w:lang w:val="uk-UA"/>
              </w:rPr>
              <w:t>ГАМАЮН</w:t>
            </w:r>
          </w:p>
        </w:tc>
        <w:tc>
          <w:tcPr>
            <w:tcW w:w="709" w:type="dxa"/>
            <w:tcBorders>
              <w:top w:val="single" w:sz="4" w:space="0" w:color="000000"/>
              <w:left w:val="single" w:sz="12" w:space="0" w:color="000000"/>
              <w:bottom w:val="single" w:sz="12" w:space="0" w:color="000000"/>
              <w:right w:val="single" w:sz="12" w:space="0" w:color="000000"/>
            </w:tcBorders>
          </w:tcPr>
          <w:p>
            <w:pPr>
              <w:pStyle w:val="TextBody"/>
              <w:spacing w:lineRule="auto" w:line="240"/>
              <w:jc w:val="left"/>
              <w:rPr>
                <w:sz w:val="22"/>
                <w:lang w:val="uk-UA"/>
              </w:rPr>
            </w:pPr>
            <w:r>
              <w:rPr>
                <w:sz w:val="22"/>
                <w:lang w:val="uk-UA"/>
              </w:rPr>
            </w:r>
          </w:p>
        </w:tc>
        <w:tc>
          <w:tcPr>
            <w:tcW w:w="709" w:type="dxa"/>
            <w:tcBorders>
              <w:top w:val="single" w:sz="4" w:space="0" w:color="000000"/>
              <w:left w:val="single" w:sz="12" w:space="0" w:color="000000"/>
              <w:bottom w:val="single" w:sz="12" w:space="0" w:color="000000"/>
              <w:right w:val="single" w:sz="12" w:space="0" w:color="000000"/>
            </w:tcBorders>
          </w:tcPr>
          <w:p>
            <w:pPr>
              <w:pStyle w:val="TextBody"/>
              <w:spacing w:lineRule="auto" w:line="240"/>
              <w:jc w:val="left"/>
              <w:rPr>
                <w:sz w:val="22"/>
                <w:lang w:val="uk-UA"/>
              </w:rPr>
            </w:pPr>
            <w:r>
              <w:rPr>
                <w:sz w:val="22"/>
                <w:lang w:val="uk-UA"/>
              </w:rPr>
            </w:r>
          </w:p>
        </w:tc>
        <w:tc>
          <w:tcPr>
            <w:tcW w:w="2983" w:type="dxa"/>
            <w:vMerge w:val="continue"/>
            <w:tcBorders>
              <w:bottom w:val="single" w:sz="12" w:space="0" w:color="000000"/>
              <w:right w:val="single" w:sz="12" w:space="0" w:color="000000"/>
            </w:tcBorders>
          </w:tcPr>
          <w:p>
            <w:pPr>
              <w:pStyle w:val="Normal"/>
              <w:rPr/>
            </w:pPr>
            <w:r>
              <w:rPr/>
            </w:r>
          </w:p>
        </w:tc>
        <w:tc>
          <w:tcPr>
            <w:tcW w:w="2692" w:type="dxa"/>
            <w:gridSpan w:val="8"/>
            <w:vMerge w:val="continue"/>
            <w:tcBorders>
              <w:top w:val="single" w:sz="12" w:space="0" w:color="000000"/>
              <w:bottom w:val="single" w:sz="12" w:space="0" w:color="000000"/>
              <w:right w:val="single" w:sz="12" w:space="0" w:color="000000"/>
            </w:tcBorders>
          </w:tcPr>
          <w:p>
            <w:pPr>
              <w:pStyle w:val="Normal"/>
              <w:rPr/>
            </w:pPr>
            <w:r>
              <w:rPr/>
            </w:r>
          </w:p>
        </w:tc>
      </w:tr>
    </w:tbl>
    <w:p>
      <w:pPr>
        <w:pStyle w:val="Normal"/>
        <w:rPr>
          <w:lang w:val="uk-UA"/>
        </w:rPr>
      </w:pPr>
      <w:r>
        <w:rPr>
          <w:lang w:val="uk-UA"/>
        </w:rPr>
      </w:r>
    </w:p>
    <w:p>
      <w:pPr>
        <w:sectPr>
          <w:headerReference w:type="default" r:id="rId2"/>
          <w:footerReference w:type="default" r:id="rId3"/>
          <w:type w:val="nextPage"/>
          <w:pgSz w:w="11906" w:h="16838"/>
          <w:pgMar w:left="1418" w:right="1418" w:header="0" w:top="1418" w:footer="0" w:bottom="1418" w:gutter="0"/>
          <w:pgNumType w:start="2" w:fmt="decimal"/>
          <w:formProt w:val="false"/>
          <w:textDirection w:val="lrTb"/>
          <w:docGrid w:type="default" w:linePitch="381" w:charSpace="0"/>
        </w:sectPr>
        <w:pStyle w:val="Style11"/>
        <w:rPr>
          <w:lang w:val="uk-UA"/>
        </w:rPr>
      </w:pPr>
      <w:r>
        <w:rPr>
          <w:lang w:val="uk-UA"/>
        </w:rPr>
      </w:r>
    </w:p>
    <w:p>
      <w:pPr>
        <w:pStyle w:val="TextBody"/>
        <w:spacing w:lineRule="auto" w:line="240"/>
        <w:jc w:val="center"/>
        <w:rPr>
          <w:sz w:val="24"/>
          <w:szCs w:val="24"/>
          <w:lang w:val="uk-UA"/>
        </w:rPr>
      </w:pPr>
      <w:r>
        <w:rPr>
          <w:sz w:val="24"/>
          <w:szCs w:val="24"/>
          <w:lang w:val="uk-UA"/>
        </w:rPr>
        <w:t>МІНІСТЕРСТВО ОСВІТИ І НАУКИ УКРАЇНИ</w:t>
      </w:r>
    </w:p>
    <w:p>
      <w:pPr>
        <w:pStyle w:val="TextBody"/>
        <w:spacing w:lineRule="auto" w:line="240"/>
        <w:jc w:val="center"/>
        <w:rPr>
          <w:sz w:val="24"/>
          <w:szCs w:val="24"/>
          <w:lang w:val="uk-UA"/>
        </w:rPr>
      </w:pPr>
      <w:r>
        <w:rPr>
          <w:sz w:val="24"/>
          <w:szCs w:val="24"/>
          <w:lang w:val="uk-UA"/>
        </w:rPr>
      </w:r>
    </w:p>
    <w:p>
      <w:pPr>
        <w:pStyle w:val="TextBody"/>
        <w:spacing w:lineRule="auto" w:line="240"/>
        <w:jc w:val="center"/>
        <w:rPr>
          <w:b/>
          <w:b/>
          <w:sz w:val="24"/>
          <w:szCs w:val="24"/>
          <w:lang w:val="uk-UA"/>
        </w:rPr>
      </w:pPr>
      <w:r>
        <w:rPr>
          <w:b/>
          <w:sz w:val="24"/>
          <w:szCs w:val="24"/>
          <w:lang w:val="uk-UA"/>
        </w:rPr>
        <w:t>НАЦІОНАЛЬНИЙ ТЕХНІЧНИЙ УНІВЕРСИТЕТ</w:t>
      </w:r>
    </w:p>
    <w:p>
      <w:pPr>
        <w:pStyle w:val="TextBody"/>
        <w:spacing w:lineRule="auto" w:line="240"/>
        <w:jc w:val="center"/>
        <w:rPr>
          <w:b/>
          <w:b/>
          <w:sz w:val="24"/>
          <w:szCs w:val="24"/>
          <w:lang w:val="uk-UA"/>
        </w:rPr>
      </w:pPr>
      <w:r>
        <w:rPr>
          <w:b/>
          <w:sz w:val="24"/>
          <w:szCs w:val="24"/>
          <w:lang w:val="uk-UA"/>
        </w:rPr>
        <w:t>«ХАРКІВСЬКИЙ ПОЛІТЕХНІЧНИЙ ІНСТИТУТ»</w:t>
      </w:r>
    </w:p>
    <w:p>
      <w:pPr>
        <w:pStyle w:val="TextBody"/>
        <w:spacing w:lineRule="auto" w:line="240"/>
        <w:jc w:val="center"/>
        <w:rPr>
          <w:szCs w:val="28"/>
          <w:lang w:val="uk-UA"/>
        </w:rPr>
      </w:pPr>
      <w:r>
        <w:rPr>
          <w:szCs w:val="28"/>
          <w:lang w:val="uk-UA"/>
        </w:rPr>
      </w:r>
    </w:p>
    <w:p>
      <w:pPr>
        <w:pStyle w:val="Normal"/>
        <w:spacing w:lineRule="auto" w:line="240"/>
        <w:ind w:left="0" w:right="0" w:hanging="0"/>
        <w:jc w:val="center"/>
        <w:rPr>
          <w:lang w:val="uk-UA"/>
        </w:rPr>
      </w:pPr>
      <w:r>
        <w:rPr>
          <w:lang w:val="uk-UA"/>
        </w:rPr>
      </w:r>
    </w:p>
    <w:p>
      <w:pPr>
        <w:pStyle w:val="TextBody"/>
        <w:spacing w:lineRule="auto" w:line="312"/>
        <w:rPr/>
      </w:pPr>
      <w:r>
        <w:rPr>
          <w:lang w:val="uk-UA"/>
        </w:rPr>
        <w:t xml:space="preserve">Інститут </w:t>
      </w:r>
      <w:r>
        <w:rPr>
          <w:u w:val="single"/>
          <w:lang w:val="uk-UA"/>
        </w:rPr>
        <w:t>Комп’ютерних наук та інформаційних технологій</w:t>
      </w:r>
    </w:p>
    <w:p>
      <w:pPr>
        <w:pStyle w:val="TextBody"/>
        <w:spacing w:lineRule="auto" w:line="312"/>
        <w:rPr/>
      </w:pPr>
      <w:r>
        <w:rPr>
          <w:lang w:val="uk-UA"/>
        </w:rPr>
        <w:t xml:space="preserve">Кафедра  </w:t>
      </w:r>
      <w:r>
        <w:rPr>
          <w:u w:val="single"/>
          <w:lang w:val="uk-UA"/>
        </w:rPr>
        <w:t>Програмної інженерії та інтелектуальних технологій управління</w:t>
      </w:r>
    </w:p>
    <w:p>
      <w:pPr>
        <w:pStyle w:val="TextBody"/>
        <w:spacing w:lineRule="auto" w:line="312"/>
        <w:rPr/>
      </w:pPr>
      <w:r>
        <w:rPr>
          <w:szCs w:val="28"/>
          <w:lang w:val="uk-UA"/>
        </w:rPr>
        <w:t xml:space="preserve">Рівень вищої освіти </w:t>
      </w:r>
      <w:r>
        <w:rPr>
          <w:szCs w:val="28"/>
          <w:u w:val="single"/>
          <w:lang w:val="uk-UA"/>
        </w:rPr>
        <w:t>перший (бакалаврський) рівень</w:t>
      </w:r>
      <w:del w:id="9" w:author="Unknown Author" w:date="2022-11-30T06:40:25Z">
        <w:r>
          <w:rPr>
            <w:szCs w:val="28"/>
            <w:u w:val="single"/>
            <w:lang w:val="uk-UA"/>
          </w:rPr>
          <w:tab/>
        </w:r>
      </w:del>
      <w:del w:id="10" w:author="Unknown Author" w:date="2022-11-30T06:42:10Z">
        <w:r>
          <w:rPr>
            <w:szCs w:val="28"/>
            <w:u w:val="single"/>
            <w:lang w:val="uk-UA"/>
          </w:rPr>
          <w:delText xml:space="preserve"> </w:delText>
        </w:r>
      </w:del>
      <w:del w:id="11" w:author="Unknown Author" w:date="2022-11-30T06:40:25Z">
        <w:r>
          <w:rPr>
            <w:szCs w:val="28"/>
            <w:u w:val="single"/>
            <w:lang w:val="uk-UA"/>
          </w:rPr>
          <w:tab/>
          <w:delText xml:space="preserve">  </w:delText>
          <w:tab/>
        </w:r>
      </w:del>
    </w:p>
    <w:p>
      <w:pPr>
        <w:pStyle w:val="TextBody"/>
        <w:spacing w:lineRule="auto" w:line="288"/>
        <w:rPr/>
      </w:pPr>
      <w:r>
        <w:rPr>
          <w:szCs w:val="28"/>
          <w:lang w:val="uk-UA"/>
        </w:rPr>
        <w:t xml:space="preserve">Спеціальність  </w:t>
      </w:r>
      <w:r>
        <w:rPr>
          <w:szCs w:val="28"/>
          <w:u w:val="single"/>
          <w:lang w:val="uk-UA"/>
        </w:rPr>
        <w:t>122 Комп’ютерні науки</w:t>
      </w:r>
      <w:del w:id="12" w:author="Unknown Author" w:date="2022-11-30T06:40:25Z">
        <w:r>
          <w:rPr>
            <w:szCs w:val="28"/>
            <w:u w:val="single"/>
            <w:lang w:val="uk-UA"/>
          </w:rPr>
          <w:tab/>
          <w:delText xml:space="preserve"> </w:delText>
          <w:tab/>
        </w:r>
      </w:del>
      <w:del w:id="13" w:author="Unknown Author" w:date="2022-11-30T06:42:10Z">
        <w:r>
          <w:rPr>
            <w:szCs w:val="28"/>
            <w:u w:val="single"/>
            <w:lang w:val="uk-UA"/>
          </w:rPr>
          <w:delText xml:space="preserve"> </w:delText>
        </w:r>
      </w:del>
    </w:p>
    <w:p>
      <w:pPr>
        <w:pStyle w:val="TextBody"/>
        <w:spacing w:lineRule="auto" w:line="312"/>
        <w:rPr/>
      </w:pPr>
      <w:r>
        <w:rPr>
          <w:lang w:val="uk-UA"/>
        </w:rPr>
        <w:t>Освітня програма</w:t>
      </w:r>
      <w:r>
        <w:rPr>
          <w:sz w:val="24"/>
          <w:lang w:val="uk-UA"/>
        </w:rPr>
        <w:t xml:space="preserve"> </w:t>
      </w:r>
      <w:r>
        <w:rPr>
          <w:szCs w:val="28"/>
          <w:u w:val="single"/>
          <w:lang w:val="uk-UA"/>
        </w:rPr>
        <w:t>Комп’ютерні науки та інтелектуальні системи</w:t>
      </w:r>
      <w:r>
        <w:rPr>
          <w:sz w:val="24"/>
          <w:szCs w:val="28"/>
          <w:u w:val="single"/>
          <w:lang w:val="uk-UA"/>
        </w:rPr>
        <w:t xml:space="preserve"> </w:t>
      </w:r>
    </w:p>
    <w:p>
      <w:pPr>
        <w:pStyle w:val="TextBody"/>
        <w:spacing w:lineRule="auto" w:line="288"/>
        <w:rPr>
          <w:szCs w:val="28"/>
          <w:lang w:val="uk-UA"/>
        </w:rPr>
      </w:pPr>
      <w:r>
        <w:rPr>
          <w:szCs w:val="28"/>
          <w:lang w:val="uk-UA"/>
        </w:rPr>
      </w:r>
    </w:p>
    <w:p>
      <w:pPr>
        <w:pStyle w:val="TextBody"/>
        <w:spacing w:lineRule="auto" w:line="288"/>
        <w:rPr>
          <w:sz w:val="18"/>
          <w:szCs w:val="18"/>
          <w:lang w:val="uk-UA"/>
        </w:rPr>
      </w:pPr>
      <w:r>
        <w:rPr>
          <w:sz w:val="18"/>
          <w:szCs w:val="18"/>
          <w:lang w:val="uk-UA"/>
        </w:rPr>
      </w:r>
    </w:p>
    <w:p>
      <w:pPr>
        <w:pStyle w:val="TextBody"/>
        <w:spacing w:lineRule="auto" w:line="240"/>
        <w:rPr>
          <w:sz w:val="24"/>
          <w:szCs w:val="24"/>
          <w:lang w:val="uk-UA"/>
        </w:rPr>
      </w:pPr>
      <w:r>
        <w:rPr>
          <w:sz w:val="24"/>
          <w:szCs w:val="24"/>
          <w:lang w:val="uk-UA"/>
        </w:rPr>
      </w:r>
    </w:p>
    <w:p>
      <w:pPr>
        <w:pStyle w:val="TextBody"/>
        <w:spacing w:lineRule="auto" w:line="240"/>
        <w:rPr>
          <w:sz w:val="24"/>
          <w:szCs w:val="24"/>
          <w:lang w:val="uk-UA"/>
        </w:rPr>
      </w:pPr>
      <w:r>
        <w:rPr>
          <w:sz w:val="24"/>
          <w:szCs w:val="24"/>
          <w:lang w:val="uk-UA"/>
        </w:rPr>
      </w:r>
    </w:p>
    <w:p>
      <w:pPr>
        <w:pStyle w:val="TextBody"/>
        <w:spacing w:lineRule="auto" w:line="240"/>
        <w:rPr/>
      </w:pPr>
      <w:del w:id="14" w:author="Unknown Author" w:date="2022-11-30T06:40:25Z">
        <w:r>
          <w:rPr>
            <w:sz w:val="22"/>
            <w:szCs w:val="22"/>
            <w:lang w:val="uk-UA"/>
          </w:rPr>
          <w:tab/>
          <w:delText xml:space="preserve">  </w:delText>
          <w:tab/>
          <w:delText xml:space="preserve"> </w:delText>
          <w:tab/>
          <w:delText xml:space="preserve"> </w:delText>
          <w:tab/>
          <w:delText xml:space="preserve"> </w:delText>
          <w:tab/>
          <w:delText xml:space="preserve"> </w:delText>
          <w:tab/>
        </w:r>
      </w:del>
      <w:r>
        <w:rPr>
          <w:sz w:val="22"/>
          <w:szCs w:val="22"/>
          <w:lang w:val="uk-UA"/>
        </w:rPr>
        <w:t xml:space="preserve"> </w:t>
      </w:r>
      <w:r>
        <w:rPr>
          <w:b/>
          <w:szCs w:val="28"/>
          <w:lang w:val="uk-UA"/>
        </w:rPr>
        <w:t>ЗАТВЕРДЖУЮ</w:t>
      </w:r>
    </w:p>
    <w:p>
      <w:pPr>
        <w:pStyle w:val="TextBody"/>
        <w:spacing w:lineRule="auto" w:line="240"/>
        <w:rPr/>
      </w:pPr>
      <w:del w:id="15" w:author="Unknown Author" w:date="2022-11-30T06:40:25Z">
        <w:r>
          <w:rPr>
            <w:b/>
            <w:sz w:val="22"/>
            <w:szCs w:val="22"/>
            <w:lang w:val="uk-UA"/>
          </w:rPr>
          <w:tab/>
          <w:delText xml:space="preserve">  </w:delText>
          <w:tab/>
          <w:delText xml:space="preserve"> </w:delText>
          <w:tab/>
          <w:delText xml:space="preserve"> </w:delText>
          <w:tab/>
          <w:delText xml:space="preserve"> </w:delText>
          <w:tab/>
          <w:delText xml:space="preserve"> </w:delText>
          <w:tab/>
        </w:r>
      </w:del>
      <w:r>
        <w:rPr>
          <w:b/>
          <w:sz w:val="22"/>
          <w:szCs w:val="22"/>
          <w:lang w:val="uk-UA"/>
        </w:rPr>
        <w:t xml:space="preserve"> </w:t>
      </w:r>
      <w:r>
        <w:rPr>
          <w:b/>
          <w:sz w:val="24"/>
          <w:szCs w:val="24"/>
          <w:lang w:val="uk-UA"/>
        </w:rPr>
        <w:t xml:space="preserve">Завідувач кафедри </w:t>
      </w:r>
    </w:p>
    <w:p>
      <w:pPr>
        <w:pStyle w:val="TextBody"/>
        <w:spacing w:lineRule="auto" w:line="240"/>
        <w:rPr/>
      </w:pPr>
      <w:del w:id="16" w:author="Unknown Author" w:date="2022-11-30T06:42:10Z">
        <w:r>
          <w:rPr>
            <w:sz w:val="24"/>
            <w:szCs w:val="24"/>
            <w:lang w:val="uk-UA"/>
          </w:rPr>
          <w:tab/>
          <w:tab/>
          <w:tab/>
          <w:tab/>
          <w:tab/>
          <w:tab/>
          <w:tab/>
          <w:tab/>
        </w:r>
      </w:del>
      <w:ins w:id="17" w:author="Unknown Author" w:date="2022-11-30T06:42:10Z">
        <w:r>
          <w:rPr>
            <w:sz w:val="24"/>
            <w:szCs w:val="24"/>
            <w:lang w:val="uk-UA"/>
          </w:rPr>
          <w:t xml:space="preserve">  </w:t>
        </w:r>
      </w:ins>
      <w:r>
        <w:rPr>
          <w:sz w:val="24"/>
          <w:szCs w:val="24"/>
          <w:u w:val="single"/>
          <w:lang w:val="uk-UA"/>
        </w:rPr>
        <w:t>Ігор ГАМАЮН</w:t>
      </w:r>
      <w:del w:id="18" w:author="Unknown Author" w:date="2022-11-30T06:42:10Z">
        <w:r>
          <w:rPr>
            <w:sz w:val="24"/>
            <w:szCs w:val="24"/>
            <w:u w:val="single"/>
            <w:lang w:val="uk-UA"/>
          </w:rPr>
          <w:tab/>
          <w:tab/>
          <w:tab/>
        </w:r>
      </w:del>
    </w:p>
    <w:p>
      <w:pPr>
        <w:pStyle w:val="TextBody"/>
        <w:spacing w:lineRule="auto" w:line="240"/>
        <w:rPr/>
      </w:pPr>
      <w:del w:id="19" w:author="Unknown Author" w:date="2022-11-30T06:33:51Z">
        <w:r>
          <w:rPr>
            <w:szCs w:val="28"/>
            <w:lang w:val="uk-UA"/>
          </w:rPr>
          <w:tab/>
          <w:tab/>
          <w:delText xml:space="preserve"> </w:delText>
          <w:tab/>
          <w:delText xml:space="preserve"> </w:delText>
          <w:tab/>
          <w:delText xml:space="preserve"> </w:delText>
          <w:tab/>
          <w:delText xml:space="preserve"> </w:delText>
          <w:tab/>
          <w:delText xml:space="preserve"> </w:delText>
          <w:tab/>
          <w:delText xml:space="preserve"> </w:delText>
          <w:tab/>
        </w:r>
      </w:del>
      <w:del w:id="20" w:author="Unknown Author" w:date="2022-11-30T06:33:51Z">
        <w:r>
          <w:rPr>
            <w:szCs w:val="28"/>
            <w:u w:val="single"/>
            <w:lang w:val="uk-UA"/>
          </w:rPr>
          <w:delText xml:space="preserve"> </w:delText>
          <w:tab/>
          <w:delText xml:space="preserve"> </w:delText>
          <w:tab/>
          <w:delText xml:space="preserve"> </w:delText>
          <w:tab/>
          <w:delText xml:space="preserve"> </w:delText>
          <w:tab/>
          <w:delText xml:space="preserve"> </w:delText>
          <w:tab/>
          <w:delText xml:space="preserve"> </w:delText>
        </w:r>
      </w:del>
      <w:del w:id="21" w:author="Unknown Author" w:date="2022-11-30T06:33:51Z">
        <w:r>
          <w:rPr>
            <w:szCs w:val="28"/>
            <w:lang w:val="uk-UA"/>
          </w:rPr>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r>
      </w:del>
      <w:ins w:id="22" w:author="Unknown Author" w:date="2022-11-30T06:33:51Z">
        <w:r>
          <w:rPr>
            <w:szCs w:val="28"/>
            <w:lang w:val="uk-UA"/>
          </w:rPr>
          <w:t xml:space="preserve"> </w:t>
        </w:r>
      </w:ins>
      <w:r>
        <w:rPr>
          <w:sz w:val="24"/>
          <w:szCs w:val="24"/>
          <w:lang w:val="uk-UA"/>
        </w:rPr>
        <w:t>«____» __________ 20__ року</w:t>
      </w:r>
    </w:p>
    <w:p>
      <w:pPr>
        <w:pStyle w:val="TextBody"/>
        <w:spacing w:lineRule="auto" w:line="240"/>
        <w:rPr>
          <w:sz w:val="24"/>
          <w:szCs w:val="24"/>
          <w:lang w:val="uk-UA"/>
        </w:rPr>
      </w:pPr>
      <w:r>
        <w:rPr>
          <w:sz w:val="24"/>
          <w:szCs w:val="24"/>
          <w:lang w:val="uk-UA"/>
        </w:rPr>
      </w:r>
    </w:p>
    <w:p>
      <w:pPr>
        <w:pStyle w:val="TextBody"/>
        <w:spacing w:lineRule="auto" w:line="240"/>
        <w:rPr>
          <w:sz w:val="24"/>
          <w:szCs w:val="24"/>
          <w:lang w:val="uk-UA"/>
        </w:rPr>
      </w:pPr>
      <w:r>
        <w:rPr>
          <w:sz w:val="24"/>
          <w:szCs w:val="24"/>
          <w:lang w:val="uk-UA"/>
        </w:rPr>
      </w:r>
    </w:p>
    <w:p>
      <w:pPr>
        <w:pStyle w:val="TextBody"/>
        <w:spacing w:lineRule="auto" w:line="240"/>
        <w:jc w:val="center"/>
        <w:rPr>
          <w:b/>
          <w:b/>
          <w:szCs w:val="28"/>
          <w:lang w:val="uk-UA"/>
        </w:rPr>
      </w:pPr>
      <w:r>
        <w:rPr>
          <w:b/>
          <w:szCs w:val="28"/>
          <w:lang w:val="uk-UA"/>
        </w:rPr>
        <w:t>З А В Д А Н Н Я</w:t>
      </w:r>
    </w:p>
    <w:p>
      <w:pPr>
        <w:pStyle w:val="TextBody"/>
        <w:spacing w:lineRule="auto" w:line="240"/>
        <w:jc w:val="center"/>
        <w:rPr>
          <w:b/>
          <w:b/>
          <w:szCs w:val="28"/>
          <w:lang w:val="uk-UA"/>
        </w:rPr>
      </w:pPr>
      <w:r>
        <w:rPr>
          <w:b/>
          <w:szCs w:val="28"/>
          <w:lang w:val="uk-UA"/>
        </w:rPr>
        <w:t>НА ДИПЛОМНУ РОБОТУ СТУДЕНТУ</w:t>
      </w:r>
    </w:p>
    <w:p>
      <w:pPr>
        <w:pStyle w:val="TextBody"/>
        <w:spacing w:lineRule="auto" w:line="240"/>
        <w:jc w:val="center"/>
        <w:rPr>
          <w:szCs w:val="28"/>
          <w:lang w:val="uk-UA"/>
        </w:rPr>
      </w:pPr>
      <w:r>
        <w:rPr>
          <w:szCs w:val="28"/>
          <w:lang w:val="uk-UA"/>
        </w:rPr>
      </w:r>
    </w:p>
    <w:p>
      <w:pPr>
        <w:pStyle w:val="Normal"/>
        <w:rPr>
          <w:lang w:val="uk-UA"/>
        </w:rPr>
      </w:pPr>
      <w:r>
        <w:rPr>
          <w:lang w:val="uk-UA"/>
          <w:rPrChange w:id="0" w:author="Unknown Author" w:date="2022-11-30T06:42:39Z"/>
        </w:rPr>
        <w:tab/>
        <w:tab/>
        <w:tab/>
        <w:t xml:space="preserve">                   ???</w:t>
        <w:tab/>
        <w:tab/>
        <w:tab/>
        <w:tab/>
        <w:tab/>
        <w:tab/>
      </w:r>
    </w:p>
    <w:p>
      <w:pPr>
        <w:pStyle w:val="TextBody"/>
        <w:spacing w:lineRule="auto" w:line="240"/>
        <w:rPr/>
      </w:pPr>
      <w:del w:id="24" w:author="Unknown Author" w:date="2022-11-30T06:42:10Z">
        <w:r>
          <w:rPr>
            <w:sz w:val="18"/>
            <w:szCs w:val="18"/>
            <w:lang w:val="uk-UA"/>
          </w:rPr>
          <w:tab/>
          <w:tab/>
          <w:tab/>
          <w:tab/>
          <w:tab/>
        </w:r>
      </w:del>
      <w:ins w:id="25" w:author="Unknown Author" w:date="2022-11-30T06:42:10Z">
        <w:r>
          <w:rPr>
            <w:sz w:val="18"/>
            <w:szCs w:val="18"/>
            <w:lang w:val="uk-UA"/>
          </w:rPr>
          <w:t xml:space="preserve">  </w:t>
        </w:r>
      </w:ins>
      <w:r>
        <w:rPr>
          <w:sz w:val="18"/>
          <w:szCs w:val="18"/>
          <w:lang w:val="uk-UA"/>
        </w:rPr>
        <w:t>(прізвище, ім’я, по батькові)</w:t>
      </w:r>
    </w:p>
    <w:p>
      <w:pPr>
        <w:pStyle w:val="TextBody"/>
        <w:spacing w:lineRule="auto" w:line="240"/>
        <w:rPr>
          <w:sz w:val="22"/>
          <w:szCs w:val="22"/>
          <w:lang w:val="uk-UA"/>
        </w:rPr>
      </w:pPr>
      <w:r>
        <w:rPr>
          <w:sz w:val="22"/>
          <w:szCs w:val="22"/>
          <w:lang w:val="uk-UA"/>
        </w:rPr>
      </w:r>
    </w:p>
    <w:p>
      <w:pPr>
        <w:pStyle w:val="TextBody"/>
        <w:jc w:val="left"/>
        <w:rPr/>
      </w:pPr>
      <w:r>
        <w:rPr>
          <w:szCs w:val="28"/>
          <w:lang w:val="uk-UA"/>
        </w:rPr>
        <w:t xml:space="preserve">1 Тема роботи </w:t>
      </w:r>
      <w:r>
        <w:rPr>
          <w:szCs w:val="28"/>
          <w:u w:val="single"/>
          <w:lang w:val="uk-UA" w:eastAsia="uk-UA"/>
        </w:rPr>
        <w:tab/>
        <w:t>???</w:t>
      </w:r>
      <w:del w:id="26" w:author="Unknown Author" w:date="2022-11-30T06:40:25Z">
        <w:r>
          <w:rPr>
            <w:szCs w:val="28"/>
            <w:u w:val="single"/>
            <w:lang w:val="uk-UA" w:eastAsia="uk-UA"/>
          </w:rPr>
          <w:tab/>
        </w:r>
      </w:del>
      <w:del w:id="27" w:author="Unknown Author" w:date="2022-11-30T06:42:10Z">
        <w:r>
          <w:rPr>
            <w:szCs w:val="28"/>
            <w:u w:val="single"/>
            <w:lang w:val="uk-UA" w:eastAsia="uk-UA"/>
          </w:rPr>
          <w:delText xml:space="preserve"> </w:delText>
        </w:r>
      </w:del>
      <w:del w:id="28" w:author="Unknown Author" w:date="2022-11-30T06:40:25Z">
        <w:r>
          <w:rPr>
            <w:szCs w:val="28"/>
            <w:u w:val="single"/>
            <w:lang w:val="uk-UA" w:eastAsia="uk-UA"/>
          </w:rPr>
          <w:tab/>
          <w:delText xml:space="preserve">  </w:delText>
          <w:tab/>
          <w:delText xml:space="preserve"> </w:delText>
          <w:tab/>
        </w:r>
      </w:del>
    </w:p>
    <w:p>
      <w:pPr>
        <w:pStyle w:val="TextBody"/>
        <w:jc w:val="left"/>
        <w:rPr>
          <w:szCs w:val="28"/>
          <w:u w:val="single"/>
          <w:lang w:val="uk-UA"/>
        </w:rPr>
      </w:pPr>
      <w:r>
        <w:rPr>
          <w:szCs w:val="28"/>
          <w:u w:val="single"/>
          <w:lang w:val="uk-UA"/>
        </w:rPr>
        <w:tab/>
        <w:tab/>
        <w:tab/>
        <w:tab/>
        <w:tab/>
        <w:tab/>
        <w:tab/>
        <w:tab/>
        <w:tab/>
        <w:tab/>
        <w:tab/>
        <w:tab/>
        <w:tab/>
      </w:r>
    </w:p>
    <w:p>
      <w:pPr>
        <w:pStyle w:val="TextBody"/>
        <w:spacing w:lineRule="auto" w:line="240"/>
        <w:rPr/>
      </w:pPr>
      <w:r>
        <w:rPr>
          <w:szCs w:val="28"/>
          <w:lang w:val="uk-UA"/>
        </w:rPr>
        <w:t xml:space="preserve">керівник роботи </w:t>
      </w:r>
      <w:r>
        <w:rPr>
          <w:szCs w:val="28"/>
          <w:u w:val="single"/>
          <w:lang w:val="uk-UA"/>
        </w:rPr>
        <w:tab/>
        <w:t xml:space="preserve">   Копп Андрій Михайлович, доктор філософії</w:t>
      </w:r>
      <w:del w:id="29" w:author="Unknown Author" w:date="2022-11-30T06:40:25Z">
        <w:r>
          <w:rPr>
            <w:szCs w:val="28"/>
            <w:u w:val="single"/>
            <w:lang w:val="uk-UA"/>
          </w:rPr>
          <w:tab/>
          <w:delText xml:space="preserve"> </w:delText>
          <w:tab/>
        </w:r>
      </w:del>
      <w:del w:id="30" w:author="Unknown Author" w:date="2022-11-30T06:42:10Z">
        <w:r>
          <w:rPr>
            <w:szCs w:val="28"/>
            <w:u w:val="single"/>
            <w:lang w:val="uk-UA"/>
          </w:rPr>
          <w:delText xml:space="preserve"> </w:delText>
        </w:r>
      </w:del>
    </w:p>
    <w:p>
      <w:pPr>
        <w:pStyle w:val="TextBody"/>
        <w:spacing w:lineRule="auto" w:line="240"/>
        <w:rPr>
          <w:sz w:val="16"/>
          <w:szCs w:val="16"/>
          <w:lang w:val="uk-UA"/>
        </w:rPr>
      </w:pPr>
      <w:del w:id="31" w:author="Unknown Author" w:date="2022-11-30T06:40:25Z">
        <w:r>
          <w:rPr>
            <w:sz w:val="16"/>
            <w:szCs w:val="16"/>
            <w:lang w:val="uk-UA"/>
          </w:rPr>
          <w:tab/>
          <w:delText xml:space="preserve">  </w:delText>
          <w:tab/>
          <w:delText xml:space="preserve"> </w:delText>
          <w:tab/>
        </w:r>
      </w:del>
      <w:r>
        <w:rPr>
          <w:sz w:val="16"/>
          <w:szCs w:val="16"/>
          <w:lang w:val="uk-UA"/>
        </w:rPr>
        <w:t xml:space="preserve"> (прізвище, ім’я, по батькові, науковий ступінь, вчене звання)</w:t>
      </w:r>
    </w:p>
    <w:p>
      <w:pPr>
        <w:pStyle w:val="TextBody"/>
        <w:rPr>
          <w:szCs w:val="28"/>
          <w:lang w:val="uk-UA"/>
        </w:rPr>
      </w:pPr>
      <w:r>
        <w:rPr>
          <w:szCs w:val="28"/>
          <w:lang w:val="uk-UA"/>
        </w:rPr>
        <w:t>затверджені наказом вищого навчального закладу від «??» ??? 20?? року № ??? СТ</w:t>
      </w:r>
    </w:p>
    <w:p>
      <w:pPr>
        <w:pStyle w:val="TextBody"/>
        <w:rPr/>
      </w:pPr>
      <w:r>
        <w:rPr>
          <w:szCs w:val="28"/>
          <w:lang w:val="uk-UA"/>
        </w:rPr>
        <w:t xml:space="preserve">2 Строк подання студентом роботи </w:t>
      </w:r>
      <w:r>
        <w:rPr>
          <w:szCs w:val="28"/>
          <w:u w:val="single"/>
          <w:lang w:val="uk-UA"/>
        </w:rPr>
        <w:tab/>
        <w:t>«??» ??? 20?? року</w:t>
      </w:r>
      <w:del w:id="32" w:author="Unknown Author" w:date="2022-11-30T06:40:25Z">
        <w:r>
          <w:rPr>
            <w:szCs w:val="28"/>
            <w:u w:val="single"/>
            <w:lang w:val="uk-UA"/>
          </w:rPr>
          <w:tab/>
          <w:delText xml:space="preserve"> </w:delText>
          <w:tab/>
        </w:r>
      </w:del>
      <w:del w:id="33" w:author="Unknown Author" w:date="2022-11-30T06:42:10Z">
        <w:r>
          <w:rPr>
            <w:szCs w:val="28"/>
            <w:u w:val="single"/>
            <w:lang w:val="uk-UA"/>
          </w:rPr>
          <w:delText xml:space="preserve"> </w:delText>
        </w:r>
      </w:del>
    </w:p>
    <w:p>
      <w:pPr>
        <w:sectPr>
          <w:headerReference w:type="default" r:id="rId4"/>
          <w:footerReference w:type="default" r:id="rId5"/>
          <w:type w:val="nextPage"/>
          <w:pgSz w:w="11906" w:h="16838"/>
          <w:pgMar w:left="1701" w:right="851" w:header="0" w:top="1134" w:footer="0" w:bottom="1134" w:gutter="0"/>
          <w:pgNumType w:start="2" w:fmt="decimal"/>
          <w:formProt w:val="false"/>
          <w:textDirection w:val="lrTb"/>
          <w:docGrid w:type="default" w:linePitch="381" w:charSpace="0"/>
        </w:sectPr>
        <w:pStyle w:val="TextBody"/>
        <w:rPr/>
      </w:pPr>
      <w:r>
        <w:rPr>
          <w:lang w:val="uk-UA"/>
        </w:rPr>
        <w:t xml:space="preserve">3 Вихідні дані до роботи </w:t>
      </w:r>
      <w:r>
        <w:rPr>
          <w:u w:val="single"/>
          <w:lang w:val="uk-UA"/>
        </w:rPr>
        <w:tab/>
        <w:t>Літературні джерела. Ресурси мережі Інтернет.</w:t>
      </w:r>
      <w:del w:id="34" w:author="Unknown Author" w:date="2022-11-30T06:33:51Z">
        <w:r>
          <w:rPr>
            <w:u w:val="single"/>
            <w:lang w:val="uk-UA"/>
          </w:rPr>
          <w:tab/>
          <w:tab/>
          <w:tab/>
          <w:tab/>
          <w:tab/>
          <w:tab/>
          <w:tab/>
          <w:tab/>
          <w:tab/>
          <w:tab/>
          <w:tab/>
          <w:tab/>
          <w:tab/>
          <w:tab/>
        </w:r>
      </w:del>
      <w:ins w:id="35" w:author="Unknown Author" w:date="2022-11-30T06:33:51Z">
        <w:r>
          <w:rPr>
            <w:u w:val="single"/>
            <w:lang w:val="uk-UA"/>
          </w:rPr>
          <w:t xml:space="preserve"> </w:t>
        </w:r>
      </w:ins>
      <w:del w:id="36" w:author="Unknown Author" w:date="2022-11-30T06:33:51Z">
        <w:r>
          <w:rPr>
            <w:u w:val="single"/>
            <w:lang w:val="uk-UA"/>
          </w:rPr>
          <w:tab/>
          <w:tab/>
          <w:tab/>
          <w:tab/>
          <w:tab/>
          <w:tab/>
          <w:tab/>
          <w:tab/>
          <w:tab/>
          <w:tab/>
          <w:tab/>
          <w:tab/>
          <w:tab/>
        </w:r>
      </w:del>
      <w:ins w:id="37" w:author="Unknown Author" w:date="2022-11-30T06:33:51Z">
        <w:r>
          <w:rPr>
            <w:u w:val="single"/>
            <w:lang w:val="uk-UA"/>
          </w:rPr>
          <w:t xml:space="preserve"> </w:t>
        </w:r>
      </w:ins>
      <w:del w:id="38" w:author="Unknown Author" w:date="2022-11-30T06:33:51Z">
        <w:r>
          <w:rPr>
            <w:u w:val="single"/>
            <w:lang w:val="uk-UA"/>
          </w:rPr>
          <w:tab/>
          <w:tab/>
          <w:tab/>
          <w:tab/>
          <w:tab/>
          <w:tab/>
          <w:tab/>
          <w:tab/>
          <w:tab/>
          <w:tab/>
          <w:tab/>
          <w:tab/>
        </w:r>
      </w:del>
      <w:del w:id="39" w:author="Unknown Author" w:date="2022-11-30T06:33:51Z">
        <w:r>
          <w:rPr>
            <w:szCs w:val="28"/>
            <w:u w:val="single"/>
            <w:lang w:val="uk-UA" w:eastAsia="uk-UA"/>
          </w:rPr>
          <w:tab/>
        </w:r>
      </w:del>
      <w:ins w:id="40" w:author="Unknown Author" w:date="2022-11-30T06:33:51Z">
        <w:r>
          <w:rPr>
            <w:szCs w:val="28"/>
            <w:u w:val="single"/>
            <w:lang w:val="uk-UA" w:eastAsia="uk-UA"/>
          </w:rPr>
          <w:t xml:space="preserve"> </w:t>
        </w:r>
      </w:ins>
      <w:del w:id="41" w:author="Unknown Author" w:date="2022-11-30T06:33:51Z">
        <w:r>
          <w:rPr>
            <w:szCs w:val="28"/>
            <w:u w:val="single"/>
            <w:lang w:val="uk-UA" w:eastAsia="uk-UA"/>
          </w:rPr>
          <w:tab/>
          <w:tab/>
          <w:tab/>
          <w:tab/>
          <w:tab/>
          <w:tab/>
          <w:tab/>
        </w:r>
      </w:del>
      <w:ins w:id="42" w:author="Unknown Author" w:date="2022-11-30T06:33:51Z">
        <w:r>
          <w:rPr>
            <w:szCs w:val="28"/>
            <w:u w:val="single"/>
            <w:lang w:val="uk-UA" w:eastAsia="uk-UA"/>
          </w:rPr>
          <w:t xml:space="preserve"> </w:t>
        </w:r>
      </w:ins>
    </w:p>
    <w:p>
      <w:pPr>
        <w:pStyle w:val="TextBody"/>
        <w:rPr>
          <w:lang w:val="uk-UA"/>
        </w:rPr>
      </w:pPr>
      <w:r>
        <w:rPr>
          <w:lang w:val="uk-UA"/>
        </w:rPr>
        <w:t>4 Перелік питань, які потрібно розробити у пояснювальній записці</w:t>
      </w:r>
    </w:p>
    <w:p>
      <w:pPr>
        <w:pStyle w:val="Normal"/>
        <w:rPr>
          <w:lang w:val="uk-UA"/>
        </w:rPr>
      </w:pPr>
      <w:r>
        <w:rPr>
          <w:lang w:val="uk-UA"/>
          <w:rPrChange w:id="0" w:author="Unknown Author" w:date="2022-11-30T06:42:39Z"/>
        </w:rPr>
        <w:tab/>
        <w:t>???</w:t>
        <w:tab/>
      </w:r>
    </w:p>
    <w:p>
      <w:pPr>
        <w:pStyle w:val="TextBody"/>
        <w:spacing w:lineRule="auto" w:line="240"/>
        <w:rPr>
          <w:u w:val="single"/>
        </w:rPr>
      </w:pPr>
      <w:r>
        <w:rPr>
          <w:szCs w:val="28"/>
          <w:lang w:val="uk-UA"/>
        </w:rPr>
        <w:t>5 Перелік графічного матеріалу (з точним зазначенням обов’язкових креслень)</w:t>
      </w:r>
      <w:del w:id="44" w:author="Unknown Author" w:date="2022-11-30T06:40:25Z">
        <w:r>
          <w:rPr>
            <w:szCs w:val="28"/>
            <w:u w:val="single"/>
            <w:lang w:val="uk-UA"/>
          </w:rPr>
          <w:tab/>
        </w:r>
      </w:del>
      <w:del w:id="45" w:author="Unknown Author" w:date="2022-11-30T06:42:10Z">
        <w:r>
          <w:rPr>
            <w:szCs w:val="28"/>
            <w:u w:val="single"/>
            <w:lang w:val="uk-UA"/>
          </w:rPr>
          <w:delText xml:space="preserve">  </w:delText>
        </w:r>
      </w:del>
      <w:del w:id="46" w:author="Unknown Author" w:date="2022-11-30T06:40:25Z">
        <w:r>
          <w:rPr>
            <w:szCs w:val="28"/>
            <w:u w:val="single"/>
            <w:lang w:val="uk-UA"/>
          </w:rPr>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r>
      </w:del>
    </w:p>
    <w:p>
      <w:pPr>
        <w:pStyle w:val="TextBody"/>
        <w:spacing w:lineRule="auto" w:line="240"/>
        <w:rPr>
          <w:szCs w:val="28"/>
          <w:u w:val="single"/>
          <w:lang w:val="uk-UA"/>
        </w:rPr>
      </w:pPr>
      <w:r>
        <w:rPr>
          <w:szCs w:val="28"/>
          <w:u w:val="single"/>
          <w:lang w:val="uk-UA"/>
        </w:rPr>
        <w:tab/>
        <w:t>Рисунків – ??, таблиць – ??.</w:t>
      </w:r>
      <w:del w:id="47" w:author="Unknown Author" w:date="2022-11-30T06:33:51Z">
        <w:r>
          <w:rPr>
            <w:szCs w:val="28"/>
            <w:u w:val="single"/>
            <w:lang w:val="uk-UA"/>
          </w:rPr>
          <w:tab/>
        </w:r>
      </w:del>
      <w:del w:id="48" w:author="Unknown Author" w:date="2022-11-30T06:42:10Z">
        <w:r>
          <w:rPr>
            <w:szCs w:val="28"/>
            <w:u w:val="single"/>
            <w:lang w:val="uk-UA"/>
          </w:rPr>
          <w:delText xml:space="preserve"> </w:delText>
        </w:r>
      </w:del>
      <w:del w:id="49" w:author="Unknown Author" w:date="2022-11-30T06:33:51Z">
        <w:r>
          <w:rPr>
            <w:szCs w:val="28"/>
            <w:u w:val="single"/>
            <w:lang w:val="uk-UA"/>
          </w:rPr>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delText xml:space="preserve"> </w:delText>
          <w:tab/>
        </w:r>
      </w:del>
    </w:p>
    <w:p>
      <w:pPr>
        <w:pStyle w:val="TextBody"/>
        <w:jc w:val="left"/>
        <w:rPr>
          <w:szCs w:val="28"/>
          <w:lang w:val="uk-UA"/>
        </w:rPr>
      </w:pPr>
      <w:r>
        <w:rPr>
          <w:szCs w:val="28"/>
          <w:lang w:val="uk-UA"/>
        </w:rPr>
        <w:t>6 Консультанти розділів роботи</w:t>
      </w:r>
    </w:p>
    <w:tbl>
      <w:tblPr>
        <w:tblW w:w="5000" w:type="pct"/>
        <w:jc w:val="left"/>
        <w:tblInd w:w="108" w:type="dxa"/>
        <w:tblCellMar>
          <w:top w:w="0" w:type="dxa"/>
          <w:left w:w="108" w:type="dxa"/>
          <w:bottom w:w="0" w:type="dxa"/>
          <w:right w:w="108" w:type="dxa"/>
        </w:tblCellMar>
      </w:tblPr>
      <w:tblGrid>
        <w:gridCol w:w="3846"/>
        <w:gridCol w:w="3132"/>
        <w:gridCol w:w="1188"/>
        <w:gridCol w:w="1187"/>
      </w:tblGrid>
      <w:tr>
        <w:trPr>
          <w:cantSplit w:val="true"/>
        </w:trPr>
        <w:tc>
          <w:tcPr>
            <w:tcW w:w="3846" w:type="dxa"/>
            <w:vMerge w:val="restart"/>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jc w:val="center"/>
              <w:rPr>
                <w:sz w:val="24"/>
                <w:szCs w:val="24"/>
                <w:lang w:val="uk-UA"/>
              </w:rPr>
            </w:pPr>
            <w:r>
              <w:rPr>
                <w:sz w:val="24"/>
                <w:szCs w:val="24"/>
                <w:lang w:val="uk-UA"/>
              </w:rPr>
              <w:t>Розділ</w:t>
            </w:r>
          </w:p>
        </w:tc>
        <w:tc>
          <w:tcPr>
            <w:tcW w:w="3132" w:type="dxa"/>
            <w:vMerge w:val="restart"/>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jc w:val="center"/>
              <w:rPr>
                <w:sz w:val="24"/>
                <w:szCs w:val="24"/>
                <w:lang w:val="uk-UA"/>
              </w:rPr>
            </w:pPr>
            <w:r>
              <w:rPr>
                <w:sz w:val="24"/>
                <w:szCs w:val="24"/>
                <w:lang w:val="uk-UA"/>
              </w:rPr>
              <w:t xml:space="preserve">Прізвище, ініціали та посада </w:t>
            </w:r>
          </w:p>
          <w:p>
            <w:pPr>
              <w:pStyle w:val="TextBody"/>
              <w:spacing w:lineRule="auto" w:line="240"/>
              <w:jc w:val="center"/>
              <w:rPr>
                <w:sz w:val="24"/>
                <w:szCs w:val="24"/>
                <w:lang w:val="uk-UA"/>
              </w:rPr>
            </w:pPr>
            <w:r>
              <w:rPr>
                <w:sz w:val="24"/>
                <w:szCs w:val="24"/>
                <w:lang w:val="uk-UA"/>
              </w:rPr>
              <w:t>консультанта</w:t>
            </w:r>
          </w:p>
        </w:tc>
        <w:tc>
          <w:tcPr>
            <w:tcW w:w="2375" w:type="dxa"/>
            <w:gridSpan w:val="2"/>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jc w:val="center"/>
              <w:rPr>
                <w:sz w:val="24"/>
                <w:szCs w:val="24"/>
                <w:lang w:val="uk-UA"/>
              </w:rPr>
            </w:pPr>
            <w:r>
              <w:rPr>
                <w:sz w:val="24"/>
                <w:szCs w:val="24"/>
                <w:lang w:val="uk-UA"/>
              </w:rPr>
              <w:t>Підпис, дата</w:t>
            </w:r>
          </w:p>
        </w:tc>
      </w:tr>
      <w:tr>
        <w:trPr>
          <w:cantSplit w:val="true"/>
        </w:trPr>
        <w:tc>
          <w:tcPr>
            <w:tcW w:w="38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31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jc w:val="center"/>
              <w:rPr>
                <w:sz w:val="24"/>
                <w:szCs w:val="24"/>
                <w:lang w:val="uk-UA"/>
              </w:rPr>
            </w:pPr>
            <w:r>
              <w:rPr>
                <w:sz w:val="24"/>
                <w:szCs w:val="24"/>
                <w:lang w:val="uk-UA"/>
              </w:rPr>
              <w:t>завдання</w:t>
            </w:r>
          </w:p>
          <w:p>
            <w:pPr>
              <w:pStyle w:val="TextBody"/>
              <w:spacing w:lineRule="auto" w:line="240"/>
              <w:jc w:val="center"/>
              <w:rPr>
                <w:sz w:val="24"/>
                <w:szCs w:val="24"/>
                <w:lang w:val="uk-UA"/>
              </w:rPr>
            </w:pPr>
            <w:r>
              <w:rPr>
                <w:sz w:val="24"/>
                <w:szCs w:val="24"/>
                <w:lang w:val="uk-UA"/>
              </w:rPr>
              <w:t>видав</w:t>
            </w:r>
          </w:p>
        </w:tc>
        <w:tc>
          <w:tcPr>
            <w:tcW w:w="1187" w:type="dxa"/>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jc w:val="center"/>
              <w:rPr>
                <w:sz w:val="24"/>
                <w:szCs w:val="24"/>
                <w:lang w:val="uk-UA"/>
              </w:rPr>
            </w:pPr>
            <w:r>
              <w:rPr>
                <w:sz w:val="24"/>
                <w:szCs w:val="24"/>
                <w:lang w:val="uk-UA"/>
              </w:rPr>
              <w:t>завдання</w:t>
            </w:r>
          </w:p>
          <w:p>
            <w:pPr>
              <w:pStyle w:val="TextBody"/>
              <w:spacing w:lineRule="auto" w:line="240"/>
              <w:jc w:val="center"/>
              <w:rPr>
                <w:sz w:val="24"/>
                <w:szCs w:val="24"/>
                <w:lang w:val="uk-UA"/>
              </w:rPr>
            </w:pPr>
            <w:r>
              <w:rPr>
                <w:sz w:val="24"/>
                <w:szCs w:val="24"/>
                <w:lang w:val="uk-UA"/>
              </w:rPr>
              <w:t>прийняв</w:t>
            </w:r>
          </w:p>
        </w:tc>
      </w:tr>
      <w:tr>
        <w:trPr>
          <w:cantSplit w:val="true"/>
        </w:trPr>
        <w:tc>
          <w:tcPr>
            <w:tcW w:w="3846"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left"/>
              <w:rPr>
                <w:sz w:val="24"/>
                <w:szCs w:val="24"/>
                <w:lang w:val="uk-UA"/>
              </w:rPr>
            </w:pPr>
            <w:r>
              <w:rPr>
                <w:sz w:val="24"/>
                <w:szCs w:val="24"/>
                <w:lang w:val="uk-UA"/>
              </w:rPr>
            </w:r>
          </w:p>
        </w:tc>
        <w:tc>
          <w:tcPr>
            <w:tcW w:w="3132" w:type="dxa"/>
            <w:tcBorders>
              <w:top w:val="single" w:sz="4" w:space="0" w:color="000000"/>
              <w:left w:val="single" w:sz="4" w:space="0" w:color="000000"/>
              <w:bottom w:val="single" w:sz="4" w:space="0" w:color="000000"/>
              <w:right w:val="single" w:sz="4" w:space="0" w:color="000000"/>
            </w:tcBorders>
          </w:tcPr>
          <w:p>
            <w:pPr>
              <w:pStyle w:val="TextBody"/>
              <w:tabs>
                <w:tab w:val="clear" w:pos="11340"/>
                <w:tab w:val="left" w:pos="930" w:leader="none"/>
                <w:tab w:val="center" w:pos="1494" w:leader="none"/>
              </w:tabs>
              <w:spacing w:lineRule="auto" w:line="264"/>
              <w:jc w:val="center"/>
              <w:rPr>
                <w:sz w:val="24"/>
                <w:szCs w:val="24"/>
                <w:lang w:val="uk-UA"/>
              </w:rPr>
            </w:pPr>
            <w:r>
              <w:rPr>
                <w:sz w:val="24"/>
                <w:szCs w:val="24"/>
                <w:lang w:val="uk-UA"/>
              </w:rPr>
            </w:r>
          </w:p>
        </w:tc>
        <w:tc>
          <w:tcPr>
            <w:tcW w:w="1188"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3846"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left"/>
              <w:rPr>
                <w:sz w:val="24"/>
                <w:szCs w:val="24"/>
                <w:lang w:val="uk-UA"/>
              </w:rPr>
            </w:pPr>
            <w:r>
              <w:rPr>
                <w:sz w:val="24"/>
                <w:szCs w:val="24"/>
                <w:lang w:val="uk-UA"/>
              </w:rPr>
            </w:r>
          </w:p>
        </w:tc>
        <w:tc>
          <w:tcPr>
            <w:tcW w:w="313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8"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bl>
    <w:p>
      <w:pPr>
        <w:pStyle w:val="TextBody"/>
        <w:spacing w:before="120" w:after="420"/>
        <w:rPr/>
      </w:pPr>
      <w:r>
        <w:rPr>
          <w:szCs w:val="28"/>
          <w:lang w:val="uk-UA"/>
        </w:rPr>
        <w:t xml:space="preserve">7 Дата видачі завдання </w:t>
      </w:r>
      <w:r>
        <w:rPr>
          <w:szCs w:val="28"/>
          <w:u w:val="single"/>
          <w:lang w:val="uk-UA"/>
        </w:rPr>
        <w:t>«??» ??? 20?? року</w:t>
      </w:r>
      <w:del w:id="50" w:author="Unknown Author" w:date="2022-11-30T06:42:10Z">
        <w:r>
          <w:rPr>
            <w:szCs w:val="28"/>
            <w:u w:val="single"/>
            <w:lang w:val="uk-UA"/>
          </w:rPr>
          <w:tab/>
          <w:tab/>
          <w:tab/>
          <w:tab/>
          <w:tab/>
        </w:r>
      </w:del>
    </w:p>
    <w:p>
      <w:pPr>
        <w:pStyle w:val="TextBody"/>
        <w:spacing w:lineRule="auto" w:line="240"/>
        <w:rPr>
          <w:sz w:val="22"/>
          <w:szCs w:val="22"/>
          <w:lang w:val="uk-UA"/>
        </w:rPr>
      </w:pPr>
      <w:r>
        <w:rPr>
          <w:sz w:val="22"/>
          <w:szCs w:val="22"/>
          <w:lang w:val="uk-UA"/>
        </w:rPr>
      </w:r>
    </w:p>
    <w:p>
      <w:pPr>
        <w:pStyle w:val="TextBody"/>
        <w:spacing w:lineRule="auto" w:line="240"/>
        <w:jc w:val="center"/>
        <w:rPr>
          <w:b/>
          <w:b/>
          <w:szCs w:val="28"/>
          <w:lang w:val="uk-UA"/>
        </w:rPr>
      </w:pPr>
      <w:r>
        <w:rPr>
          <w:b/>
          <w:szCs w:val="28"/>
          <w:lang w:val="uk-UA"/>
        </w:rPr>
        <w:t>КАЛЕНДАРНИЙ ПЛАН</w:t>
      </w:r>
    </w:p>
    <w:p>
      <w:pPr>
        <w:pStyle w:val="TextBody"/>
        <w:spacing w:lineRule="auto" w:line="240" w:before="0" w:after="120"/>
        <w:jc w:val="center"/>
        <w:rPr>
          <w:b/>
          <w:b/>
          <w:sz w:val="22"/>
          <w:szCs w:val="22"/>
          <w:lang w:val="uk-UA"/>
        </w:rPr>
      </w:pPr>
      <w:r>
        <w:rPr>
          <w:b/>
          <w:sz w:val="22"/>
          <w:szCs w:val="22"/>
          <w:lang w:val="uk-UA"/>
        </w:rPr>
      </w:r>
    </w:p>
    <w:tbl>
      <w:tblPr>
        <w:tblW w:w="9344" w:type="dxa"/>
        <w:jc w:val="left"/>
        <w:tblInd w:w="108" w:type="dxa"/>
        <w:tblCellMar>
          <w:top w:w="0" w:type="dxa"/>
          <w:left w:w="108" w:type="dxa"/>
          <w:bottom w:w="0" w:type="dxa"/>
          <w:right w:w="108" w:type="dxa"/>
        </w:tblCellMar>
      </w:tblPr>
      <w:tblGrid>
        <w:gridCol w:w="887"/>
        <w:gridCol w:w="5927"/>
        <w:gridCol w:w="1347"/>
        <w:gridCol w:w="1182"/>
      </w:tblGrid>
      <w:tr>
        <w:trPr>
          <w:trHeight w:val="535" w:hRule="atLeast"/>
          <w:cantSplit w:val="true"/>
        </w:trPr>
        <w:tc>
          <w:tcPr>
            <w:tcW w:w="887" w:type="dxa"/>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jc w:val="center"/>
              <w:rPr/>
            </w:pPr>
            <w:r>
              <w:rPr>
                <w:sz w:val="24"/>
                <w:lang w:val="uk-UA"/>
              </w:rPr>
              <w:t xml:space="preserve">Номер </w:t>
            </w:r>
            <w:r>
              <w:rPr>
                <w:sz w:val="24"/>
                <w:szCs w:val="24"/>
                <w:lang w:val="uk-UA"/>
              </w:rPr>
              <w:t>етапу</w:t>
            </w:r>
          </w:p>
        </w:tc>
        <w:tc>
          <w:tcPr>
            <w:tcW w:w="5927" w:type="dxa"/>
            <w:tcBorders>
              <w:top w:val="single" w:sz="4" w:space="0" w:color="000000"/>
              <w:left w:val="single" w:sz="4" w:space="0" w:color="000000"/>
              <w:bottom w:val="single" w:sz="4" w:space="0" w:color="000000"/>
              <w:right w:val="single" w:sz="4" w:space="0" w:color="000000"/>
            </w:tcBorders>
            <w:vAlign w:val="center"/>
          </w:tcPr>
          <w:p>
            <w:pPr>
              <w:pStyle w:val="TextBody"/>
              <w:spacing w:lineRule="auto" w:line="240"/>
              <w:jc w:val="center"/>
              <w:rPr>
                <w:sz w:val="24"/>
                <w:szCs w:val="24"/>
                <w:lang w:val="uk-UA"/>
              </w:rPr>
            </w:pPr>
            <w:r>
              <w:rPr>
                <w:sz w:val="24"/>
                <w:szCs w:val="24"/>
                <w:lang w:val="uk-UA"/>
              </w:rPr>
              <w:t>Назва етапів дипломної роботи</w:t>
            </w:r>
          </w:p>
        </w:tc>
        <w:tc>
          <w:tcPr>
            <w:tcW w:w="13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left="0" w:right="0" w:hanging="0"/>
              <w:jc w:val="center"/>
              <w:rPr>
                <w:sz w:val="24"/>
                <w:lang w:val="uk-UA"/>
              </w:rPr>
            </w:pPr>
            <w:r>
              <w:rPr>
                <w:sz w:val="24"/>
                <w:lang w:val="uk-UA"/>
              </w:rPr>
              <w:t>Строк</w:t>
            </w:r>
          </w:p>
          <w:p>
            <w:pPr>
              <w:pStyle w:val="Normal"/>
              <w:spacing w:lineRule="auto" w:line="240"/>
              <w:ind w:left="0" w:right="0" w:hanging="0"/>
              <w:jc w:val="center"/>
              <w:rPr>
                <w:sz w:val="24"/>
                <w:lang w:val="uk-UA"/>
              </w:rPr>
            </w:pPr>
            <w:r>
              <w:rPr>
                <w:sz w:val="24"/>
                <w:lang w:val="uk-UA"/>
              </w:rPr>
              <w:t>виконання</w:t>
            </w:r>
          </w:p>
          <w:p>
            <w:pPr>
              <w:pStyle w:val="Normal"/>
              <w:spacing w:lineRule="auto" w:line="240"/>
              <w:ind w:left="0" w:right="0" w:hanging="0"/>
              <w:jc w:val="center"/>
              <w:rPr>
                <w:sz w:val="24"/>
                <w:lang w:val="uk-UA"/>
              </w:rPr>
            </w:pPr>
            <w:r>
              <w:rPr>
                <w:sz w:val="24"/>
                <w:lang w:val="uk-UA"/>
              </w:rPr>
              <w:t>етапів роботи</w:t>
            </w:r>
          </w:p>
        </w:tc>
        <w:tc>
          <w:tcPr>
            <w:tcW w:w="1182" w:type="dxa"/>
            <w:tcBorders>
              <w:top w:val="single" w:sz="4" w:space="0" w:color="000000"/>
              <w:left w:val="single" w:sz="4" w:space="0" w:color="000000"/>
              <w:bottom w:val="single" w:sz="4" w:space="0" w:color="000000"/>
              <w:right w:val="single" w:sz="4" w:space="0" w:color="000000"/>
            </w:tcBorders>
            <w:vAlign w:val="center"/>
          </w:tcPr>
          <w:p>
            <w:pPr>
              <w:pStyle w:val="Normal"/>
              <w:ind w:left="0" w:right="0" w:hanging="0"/>
              <w:rPr>
                <w:sz w:val="24"/>
                <w:lang w:val="uk-UA"/>
              </w:rPr>
            </w:pPr>
            <w:bookmarkStart w:id="0" w:name="_Toc103071059"/>
            <w:r>
              <w:rPr>
                <w:sz w:val="24"/>
                <w:lang w:val="uk-UA"/>
              </w:rPr>
              <w:t>Примітка</w:t>
            </w:r>
            <w:bookmarkEnd w:id="0"/>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1</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t xml:space="preserve">Вибір і затвердження теми випускної роботи  </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2</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t>Розробка і затвердження календарного плану роботи</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3</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40"/>
              <w:rPr>
                <w:sz w:val="24"/>
                <w:szCs w:val="24"/>
                <w:lang w:val="uk-UA"/>
              </w:rPr>
            </w:pPr>
            <w:r>
              <w:rPr>
                <w:sz w:val="24"/>
                <w:szCs w:val="24"/>
                <w:lang w:val="uk-UA"/>
              </w:rPr>
              <w:t>Огляд методів щодо вирішення задачі ???</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4</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5</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6</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t>Оформлення звіту</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7</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t>Розробка демонстраційних плакатів</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8</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t>Складання відомості документів (ВД)</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9</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t>Оформлення та комплектування ДР</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10</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t>Подання закінченої ДР на допуск до захисту</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11</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rPr>
                <w:sz w:val="24"/>
                <w:szCs w:val="24"/>
                <w:lang w:val="uk-UA"/>
              </w:rPr>
            </w:pPr>
            <w:r>
              <w:rPr>
                <w:sz w:val="24"/>
                <w:szCs w:val="24"/>
                <w:lang w:val="uk-UA"/>
              </w:rPr>
              <w:t>Рецензування дипломної роботи</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r>
        <w:trPr>
          <w:cantSplit w:val="true"/>
        </w:trPr>
        <w:tc>
          <w:tcPr>
            <w:tcW w:w="88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t>12</w:t>
            </w:r>
          </w:p>
        </w:tc>
        <w:tc>
          <w:tcPr>
            <w:tcW w:w="592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left"/>
              <w:rPr>
                <w:sz w:val="24"/>
                <w:szCs w:val="24"/>
                <w:lang w:val="uk-UA"/>
              </w:rPr>
            </w:pPr>
            <w:r>
              <w:rPr>
                <w:sz w:val="24"/>
                <w:szCs w:val="24"/>
                <w:lang w:val="uk-UA"/>
              </w:rPr>
              <w:t>Захист ДР</w:t>
            </w:r>
          </w:p>
        </w:tc>
        <w:tc>
          <w:tcPr>
            <w:tcW w:w="1347"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c>
          <w:tcPr>
            <w:tcW w:w="1182" w:type="dxa"/>
            <w:tcBorders>
              <w:top w:val="single" w:sz="4" w:space="0" w:color="000000"/>
              <w:left w:val="single" w:sz="4" w:space="0" w:color="000000"/>
              <w:bottom w:val="single" w:sz="4" w:space="0" w:color="000000"/>
              <w:right w:val="single" w:sz="4" w:space="0" w:color="000000"/>
            </w:tcBorders>
          </w:tcPr>
          <w:p>
            <w:pPr>
              <w:pStyle w:val="TextBody"/>
              <w:spacing w:lineRule="auto" w:line="264"/>
              <w:jc w:val="center"/>
              <w:rPr>
                <w:sz w:val="24"/>
                <w:szCs w:val="24"/>
                <w:lang w:val="uk-UA"/>
              </w:rPr>
            </w:pPr>
            <w:r>
              <w:rPr>
                <w:sz w:val="24"/>
                <w:szCs w:val="24"/>
                <w:lang w:val="uk-UA"/>
              </w:rPr>
            </w:r>
          </w:p>
        </w:tc>
      </w:tr>
    </w:tbl>
    <w:p>
      <w:pPr>
        <w:pStyle w:val="TextBody"/>
        <w:spacing w:lineRule="auto" w:line="240"/>
        <w:rPr/>
      </w:pPr>
      <w:r>
        <w:rPr>
          <w:b/>
          <w:szCs w:val="28"/>
          <w:lang w:val="uk-UA"/>
        </w:rPr>
        <w:t xml:space="preserve">                                 </w:t>
      </w:r>
      <w:r>
        <w:rPr>
          <w:b/>
          <w:szCs w:val="28"/>
          <w:lang w:val="uk-UA"/>
        </w:rPr>
        <w:t xml:space="preserve">Студент </w:t>
      </w:r>
      <w:r>
        <w:rPr>
          <w:szCs w:val="28"/>
          <w:u w:val="single"/>
          <w:lang w:val="uk-UA"/>
        </w:rPr>
        <w:t>?</w:t>
        <w:tab/>
      </w:r>
    </w:p>
    <w:p>
      <w:pPr>
        <w:pStyle w:val="TextBody"/>
        <w:spacing w:lineRule="auto" w:line="240"/>
        <w:rPr/>
      </w:pPr>
      <w:r>
        <w:rPr>
          <w:sz w:val="24"/>
          <w:lang w:val="uk-UA"/>
        </w:rPr>
        <w:t xml:space="preserve">                                                                  </w:t>
      </w:r>
      <w:r>
        <w:rPr>
          <w:sz w:val="18"/>
          <w:szCs w:val="18"/>
          <w:lang w:val="uk-UA"/>
        </w:rPr>
        <w:t>(підпис)</w:t>
      </w:r>
      <w:r>
        <w:rPr>
          <w:sz w:val="24"/>
          <w:lang w:val="uk-UA"/>
        </w:rPr>
        <w:tab/>
        <w:t xml:space="preserve">      </w:t>
      </w:r>
      <w:r>
        <w:rPr>
          <w:sz w:val="18"/>
          <w:szCs w:val="18"/>
          <w:lang w:val="uk-UA"/>
        </w:rPr>
        <w:t>(прізвище та ініціали)</w:t>
      </w:r>
    </w:p>
    <w:p>
      <w:pPr>
        <w:pStyle w:val="TextBody"/>
        <w:spacing w:lineRule="auto" w:line="240"/>
        <w:rPr/>
      </w:pPr>
      <w:r>
        <w:rPr>
          <w:b/>
          <w:sz w:val="24"/>
          <w:szCs w:val="24"/>
          <w:lang w:val="uk-UA"/>
        </w:rPr>
        <w:t xml:space="preserve">                    </w:t>
      </w:r>
      <w:r>
        <w:rPr>
          <w:b/>
          <w:szCs w:val="28"/>
          <w:lang w:val="uk-UA"/>
        </w:rPr>
        <w:t xml:space="preserve">Керівник роботи </w:t>
      </w:r>
      <w:r>
        <w:rPr>
          <w:szCs w:val="28"/>
          <w:u w:val="single"/>
          <w:lang w:val="uk-UA"/>
        </w:rPr>
        <w:t>дрій КОПП</w:t>
        <w:tab/>
      </w:r>
    </w:p>
    <w:p>
      <w:pPr>
        <w:sectPr>
          <w:headerReference w:type="default" r:id="rId6"/>
          <w:footerReference w:type="default" r:id="rId7"/>
          <w:type w:val="nextPage"/>
          <w:pgSz w:w="11906" w:h="16838"/>
          <w:pgMar w:left="851" w:right="1701" w:header="0" w:top="1134" w:footer="0" w:bottom="1134" w:gutter="0"/>
          <w:pgNumType w:start="2" w:fmt="decimal"/>
          <w:formProt w:val="false"/>
          <w:textDirection w:val="lrTb"/>
          <w:docGrid w:type="default" w:linePitch="381" w:charSpace="0"/>
        </w:sectPr>
        <w:pStyle w:val="TextBody"/>
        <w:spacing w:lineRule="auto" w:line="240"/>
        <w:rPr/>
      </w:pPr>
      <w:r>
        <w:rPr>
          <w:lang w:val="uk-UA"/>
        </w:rPr>
        <w:t xml:space="preserve">                                                        </w:t>
      </w:r>
      <w:r>
        <w:rPr>
          <w:sz w:val="18"/>
          <w:szCs w:val="18"/>
          <w:lang w:val="uk-UA"/>
        </w:rPr>
        <w:t>(підпис)</w:t>
      </w:r>
      <w:r>
        <w:rPr>
          <w:lang w:val="uk-UA"/>
        </w:rPr>
        <w:tab/>
        <w:t xml:space="preserve">     </w:t>
      </w:r>
      <w:r>
        <w:rPr>
          <w:sz w:val="18"/>
          <w:szCs w:val="18"/>
          <w:lang w:val="uk-UA"/>
        </w:rPr>
        <w:t>(прізвище та ініціали)</w:t>
      </w:r>
    </w:p>
    <w:p>
      <w:pPr>
        <w:pStyle w:val="TextBody"/>
        <w:spacing w:lineRule="auto" w:line="240"/>
        <w:jc w:val="center"/>
        <w:rPr>
          <w:sz w:val="24"/>
          <w:szCs w:val="24"/>
          <w:lang w:val="uk-UA"/>
        </w:rPr>
      </w:pPr>
      <w:r>
        <w:rPr>
          <w:sz w:val="24"/>
          <w:szCs w:val="24"/>
          <w:lang w:val="uk-UA"/>
        </w:rPr>
        <w:t>МІНІСТЕРСТВО ОСВІТИ І НАУКИ УКРАЇНИ</w:t>
      </w:r>
    </w:p>
    <w:p>
      <w:pPr>
        <w:pStyle w:val="TextBody"/>
        <w:spacing w:lineRule="auto" w:line="240"/>
        <w:jc w:val="center"/>
        <w:rPr>
          <w:sz w:val="24"/>
          <w:szCs w:val="24"/>
          <w:lang w:val="uk-UA"/>
        </w:rPr>
      </w:pPr>
      <w:r>
        <w:rPr>
          <w:sz w:val="24"/>
          <w:szCs w:val="24"/>
          <w:lang w:val="uk-UA"/>
        </w:rPr>
      </w:r>
    </w:p>
    <w:p>
      <w:pPr>
        <w:pStyle w:val="TextBody"/>
        <w:spacing w:lineRule="auto" w:line="240"/>
        <w:jc w:val="center"/>
        <w:rPr>
          <w:b/>
          <w:b/>
          <w:sz w:val="24"/>
          <w:lang w:val="uk-UA"/>
        </w:rPr>
      </w:pPr>
      <w:r>
        <w:rPr>
          <w:b/>
          <w:sz w:val="24"/>
          <w:lang w:val="uk-UA"/>
        </w:rPr>
        <w:t>НАЦІОНАЛЬНИЙ ТЕХНІЧНИЙ УНІВЕРСИТЕТ</w:t>
      </w:r>
    </w:p>
    <w:p>
      <w:pPr>
        <w:pStyle w:val="TextBody"/>
        <w:spacing w:lineRule="auto" w:line="240"/>
        <w:jc w:val="center"/>
        <w:rPr>
          <w:b/>
          <w:b/>
          <w:sz w:val="24"/>
          <w:lang w:val="uk-UA"/>
        </w:rPr>
      </w:pPr>
      <w:r>
        <w:rPr>
          <w:b/>
          <w:sz w:val="24"/>
          <w:lang w:val="uk-UA"/>
        </w:rPr>
        <w:t>«ХАРКІВСЬКИЙ ПОЛІТЕХНІЧНИЙ ІНСТИТУТ»</w:t>
      </w:r>
    </w:p>
    <w:p>
      <w:pPr>
        <w:pStyle w:val="TextBody"/>
        <w:spacing w:lineRule="auto" w:line="240"/>
        <w:jc w:val="center"/>
        <w:rPr>
          <w:szCs w:val="28"/>
          <w:lang w:val="uk-UA"/>
        </w:rPr>
      </w:pPr>
      <w:r>
        <w:rPr>
          <w:szCs w:val="28"/>
          <w:lang w:val="uk-UA"/>
        </w:rPr>
      </w:r>
    </w:p>
    <w:p>
      <w:pPr>
        <w:pStyle w:val="Normal"/>
        <w:spacing w:lineRule="auto" w:line="240"/>
        <w:ind w:left="0" w:right="0" w:hanging="0"/>
        <w:jc w:val="center"/>
        <w:rPr>
          <w:szCs w:val="28"/>
          <w:lang w:val="uk-UA"/>
        </w:rPr>
      </w:pPr>
      <w:r>
        <w:rPr>
          <w:szCs w:val="28"/>
          <w:lang w:val="uk-UA"/>
        </w:rPr>
      </w:r>
    </w:p>
    <w:p>
      <w:pPr>
        <w:pStyle w:val="TextBody"/>
        <w:spacing w:lineRule="auto" w:line="312"/>
        <w:rPr/>
      </w:pPr>
      <w:r>
        <w:rPr>
          <w:lang w:val="uk-UA"/>
        </w:rPr>
        <w:t xml:space="preserve">Інститут </w:t>
      </w:r>
      <w:r>
        <w:rPr>
          <w:u w:val="single"/>
          <w:lang w:val="uk-UA"/>
        </w:rPr>
        <w:t>Комп’ютерних наук та інформаційних технологій</w:t>
      </w:r>
    </w:p>
    <w:p>
      <w:pPr>
        <w:pStyle w:val="TextBody"/>
        <w:spacing w:lineRule="auto" w:line="312"/>
        <w:rPr/>
      </w:pPr>
      <w:r>
        <w:rPr>
          <w:lang w:val="uk-UA"/>
        </w:rPr>
        <w:t xml:space="preserve">Кафедра </w:t>
      </w:r>
      <w:r>
        <w:rPr>
          <w:u w:val="single"/>
          <w:lang w:val="uk-UA"/>
        </w:rPr>
        <w:t>Програмної інженерії та інтелектуальних технологій управління</w:t>
      </w:r>
    </w:p>
    <w:p>
      <w:pPr>
        <w:pStyle w:val="TextBody"/>
        <w:spacing w:lineRule="auto" w:line="312"/>
        <w:rPr/>
      </w:pPr>
      <w:r>
        <w:rPr>
          <w:lang w:val="uk-UA"/>
        </w:rPr>
        <w:t xml:space="preserve">Спеціальність </w:t>
      </w:r>
      <w:r>
        <w:rPr>
          <w:szCs w:val="28"/>
          <w:u w:val="single"/>
          <w:lang w:val="uk-UA"/>
        </w:rPr>
        <w:t>122 Комп’ютерні науки</w:t>
      </w:r>
      <w:r>
        <w:rPr>
          <w:sz w:val="24"/>
          <w:szCs w:val="28"/>
          <w:u w:val="single"/>
          <w:lang w:val="uk-UA"/>
        </w:rPr>
        <w:t xml:space="preserve"> </w:t>
      </w:r>
    </w:p>
    <w:p>
      <w:pPr>
        <w:pStyle w:val="TextBody"/>
        <w:spacing w:lineRule="auto" w:line="312"/>
        <w:rPr/>
      </w:pPr>
      <w:r>
        <w:rPr>
          <w:lang w:val="uk-UA"/>
        </w:rPr>
        <w:t>Освітня програма</w:t>
      </w:r>
      <w:r>
        <w:rPr>
          <w:sz w:val="24"/>
          <w:lang w:val="uk-UA"/>
        </w:rPr>
        <w:t xml:space="preserve"> </w:t>
      </w:r>
      <w:r>
        <w:rPr>
          <w:szCs w:val="28"/>
          <w:u w:val="single"/>
          <w:lang w:val="uk-UA"/>
        </w:rPr>
        <w:t>Комп’ютерні науки та інтелектуальні системи</w:t>
      </w:r>
      <w:r>
        <w:rPr>
          <w:sz w:val="24"/>
          <w:u w:val="single"/>
          <w:lang w:val="uk-UA"/>
        </w:rPr>
        <w:tab/>
        <w:tab/>
      </w:r>
    </w:p>
    <w:p>
      <w:pPr>
        <w:pStyle w:val="TextBody"/>
        <w:spacing w:lineRule="auto" w:line="312"/>
        <w:rPr>
          <w:lang w:val="uk-UA"/>
        </w:rPr>
      </w:pPr>
      <w:r>
        <w:rPr>
          <w:lang w:val="uk-UA"/>
        </w:rPr>
      </w:r>
    </w:p>
    <w:p>
      <w:pPr>
        <w:pStyle w:val="TextBody"/>
        <w:spacing w:lineRule="auto" w:line="288"/>
        <w:rPr>
          <w:lang w:val="uk-UA"/>
        </w:rPr>
      </w:pPr>
      <w:r>
        <w:rPr>
          <w:lang w:val="uk-UA"/>
        </w:rPr>
        <w:tab/>
        <w:tab/>
        <w:tab/>
        <w:tab/>
        <w:tab/>
        <w:tab/>
        <w:tab/>
      </w:r>
    </w:p>
    <w:p>
      <w:pPr>
        <w:pStyle w:val="TextBody"/>
        <w:spacing w:lineRule="auto" w:line="240"/>
        <w:rPr>
          <w:lang w:val="uk-UA"/>
        </w:rPr>
      </w:pPr>
      <w:r>
        <w:rPr>
          <w:lang w:val="uk-UA"/>
        </w:rPr>
      </w:r>
    </w:p>
    <w:p>
      <w:pPr>
        <w:pStyle w:val="TextBody"/>
        <w:spacing w:lineRule="auto" w:line="240"/>
        <w:rPr>
          <w:lang w:val="uk-UA"/>
        </w:rPr>
      </w:pPr>
      <w:r>
        <w:rPr>
          <w:lang w:val="uk-UA"/>
        </w:rPr>
      </w:r>
    </w:p>
    <w:p>
      <w:pPr>
        <w:pStyle w:val="TextBody"/>
        <w:jc w:val="center"/>
        <w:rPr>
          <w:b/>
          <w:b/>
          <w:bCs/>
          <w:szCs w:val="28"/>
          <w:lang w:val="uk-UA"/>
        </w:rPr>
      </w:pPr>
      <w:r>
        <w:rPr>
          <w:b/>
          <w:bCs/>
          <w:szCs w:val="28"/>
          <w:lang w:val="uk-UA"/>
        </w:rPr>
        <w:t>ПОЯСНЮВАЛЬНА ЗАПИСКА</w:t>
      </w:r>
    </w:p>
    <w:p>
      <w:pPr>
        <w:pStyle w:val="TextBody"/>
        <w:jc w:val="center"/>
        <w:rPr>
          <w:b/>
          <w:b/>
          <w:bCs/>
          <w:szCs w:val="28"/>
          <w:lang w:val="uk-UA"/>
        </w:rPr>
      </w:pPr>
      <w:r>
        <w:rPr>
          <w:b/>
          <w:bCs/>
          <w:szCs w:val="28"/>
          <w:lang w:val="uk-UA"/>
        </w:rPr>
        <w:t>до дипломної роботи</w:t>
      </w:r>
    </w:p>
    <w:p>
      <w:pPr>
        <w:pStyle w:val="Normal"/>
        <w:spacing w:lineRule="exact" w:line="150"/>
        <w:ind w:left="0" w:right="0" w:hanging="0"/>
        <w:rPr>
          <w:sz w:val="20"/>
          <w:lang w:val="uk-UA"/>
        </w:rPr>
      </w:pPr>
      <w:r>
        <w:rPr>
          <w:sz w:val="20"/>
          <w:lang w:val="uk-UA"/>
        </w:rPr>
      </w:r>
    </w:p>
    <w:p>
      <w:pPr>
        <w:pStyle w:val="TextBody"/>
        <w:jc w:val="center"/>
        <w:rPr/>
      </w:pPr>
      <w:r>
        <w:rPr>
          <w:szCs w:val="28"/>
          <w:lang w:val="uk-UA"/>
        </w:rPr>
        <w:t>______</w:t>
      </w:r>
      <w:r>
        <w:rPr>
          <w:szCs w:val="28"/>
          <w:u w:val="single"/>
          <w:lang w:val="uk-UA"/>
        </w:rPr>
        <w:t>першого (бакалаврського)</w:t>
      </w:r>
      <w:r>
        <w:rPr>
          <w:szCs w:val="28"/>
          <w:lang w:val="uk-UA"/>
        </w:rPr>
        <w:t>___________________ рівня вищої освіти</w:t>
      </w:r>
    </w:p>
    <w:p>
      <w:pPr>
        <w:pStyle w:val="Normal"/>
        <w:spacing w:lineRule="exact" w:line="276"/>
        <w:ind w:left="0" w:right="0" w:hanging="0"/>
        <w:rPr>
          <w:szCs w:val="28"/>
          <w:lang w:val="uk-UA"/>
        </w:rPr>
      </w:pPr>
      <w:r>
        <w:rPr>
          <w:szCs w:val="28"/>
          <w:lang w:val="uk-UA"/>
        </w:rPr>
      </w:r>
    </w:p>
    <w:p>
      <w:pPr>
        <w:pStyle w:val="Normal"/>
        <w:rPr/>
      </w:pPr>
      <w:r>
        <w:rPr>
          <w:szCs w:val="28"/>
          <w:lang w:val="uk-UA"/>
        </w:rPr>
        <w:t>на тему __</w:t>
      </w:r>
      <w:r>
        <w:rPr>
          <w:szCs w:val="28"/>
          <w:u w:val="single"/>
          <w:lang w:val="uk-UA"/>
        </w:rPr>
        <w:t>???</w:t>
      </w:r>
      <w:r>
        <w:rPr>
          <w:szCs w:val="28"/>
          <w:lang w:val="uk-UA"/>
        </w:rPr>
        <w:t xml:space="preserve">_________________ </w:t>
      </w:r>
    </w:p>
    <w:p>
      <w:pPr>
        <w:pStyle w:val="Normal"/>
        <w:spacing w:lineRule="exact" w:line="137"/>
        <w:ind w:left="0" w:right="0" w:hanging="0"/>
        <w:rPr>
          <w:szCs w:val="28"/>
          <w:lang w:val="uk-UA"/>
        </w:rPr>
      </w:pPr>
      <w:r>
        <w:rPr>
          <w:szCs w:val="28"/>
          <w:lang w:val="uk-UA"/>
        </w:rPr>
      </w:r>
    </w:p>
    <w:p>
      <w:pPr>
        <w:pStyle w:val="TextBody"/>
        <w:spacing w:lineRule="auto" w:line="240"/>
        <w:rPr>
          <w:lang w:val="uk-UA"/>
        </w:rPr>
      </w:pPr>
      <w:r>
        <w:rPr>
          <w:lang w:val="uk-UA"/>
        </w:rPr>
      </w:r>
    </w:p>
    <w:p>
      <w:pPr>
        <w:pStyle w:val="TextBody"/>
        <w:spacing w:lineRule="auto" w:line="240"/>
        <w:rPr>
          <w:lang w:val="uk-UA"/>
        </w:rPr>
      </w:pPr>
      <w:r>
        <w:rPr>
          <w:lang w:val="uk-UA"/>
        </w:rPr>
      </w:r>
    </w:p>
    <w:p>
      <w:pPr>
        <w:pStyle w:val="TextBody"/>
        <w:spacing w:lineRule="auto" w:line="240"/>
        <w:rPr>
          <w:lang w:val="uk-UA"/>
        </w:rPr>
      </w:pPr>
      <w:r>
        <w:rPr>
          <w:lang w:val="uk-UA"/>
        </w:rPr>
      </w:r>
    </w:p>
    <w:p>
      <w:pPr>
        <w:pStyle w:val="Normal"/>
        <w:spacing w:lineRule="auto" w:line="240"/>
        <w:ind w:left="4500" w:right="0" w:firstLine="709"/>
        <w:rPr>
          <w:sz w:val="24"/>
          <w:lang w:val="uk-UA"/>
        </w:rPr>
      </w:pPr>
      <w:r>
        <w:rPr>
          <w:sz w:val="24"/>
          <w:lang w:val="uk-UA"/>
        </w:rPr>
      </w:r>
    </w:p>
    <w:p>
      <w:pPr>
        <w:pStyle w:val="Normal"/>
        <w:spacing w:lineRule="auto" w:line="240"/>
        <w:ind w:left="4500" w:right="0" w:firstLine="709"/>
        <w:rPr>
          <w:sz w:val="24"/>
          <w:lang w:val="uk-UA"/>
        </w:rPr>
      </w:pPr>
      <w:r>
        <w:rPr>
          <w:sz w:val="24"/>
          <w:lang w:val="uk-UA"/>
        </w:rPr>
      </w:r>
    </w:p>
    <w:p>
      <w:pPr>
        <w:pStyle w:val="BodyTextIndent"/>
        <w:rPr/>
      </w:pPr>
      <w:r>
        <w:rPr>
          <w:szCs w:val="28"/>
          <w:lang w:val="uk-UA"/>
        </w:rPr>
        <w:t xml:space="preserve">Виконав студент </w:t>
      </w:r>
      <w:r>
        <w:rPr>
          <w:szCs w:val="28"/>
          <w:u w:val="single"/>
          <w:lang w:val="uk-UA"/>
        </w:rPr>
        <w:t>4</w:t>
      </w:r>
      <w:r>
        <w:rPr>
          <w:szCs w:val="28"/>
          <w:lang w:val="uk-UA"/>
        </w:rPr>
        <w:t xml:space="preserve"> курсу, групи </w:t>
      </w:r>
      <w:r>
        <w:rPr>
          <w:szCs w:val="28"/>
          <w:u w:val="single"/>
          <w:lang w:val="uk-UA"/>
        </w:rPr>
        <w:t>КН-419б</w:t>
      </w:r>
    </w:p>
    <w:p>
      <w:pPr>
        <w:pStyle w:val="Normal"/>
        <w:spacing w:lineRule="exact" w:line="137"/>
        <w:rPr>
          <w:szCs w:val="28"/>
          <w:lang w:val="uk-UA"/>
        </w:rPr>
      </w:pPr>
      <w:r>
        <w:rPr>
          <w:szCs w:val="28"/>
          <w:lang w:val="uk-UA"/>
        </w:rPr>
      </w:r>
    </w:p>
    <w:p>
      <w:pPr>
        <w:pStyle w:val="Normal"/>
        <w:rPr/>
      </w:pPr>
      <w:r>
        <w:rPr>
          <w:sz w:val="24"/>
          <w:lang w:val="uk-UA"/>
        </w:rPr>
        <w:t>__________________</w:t>
      </w:r>
      <w:r>
        <w:rPr>
          <w:szCs w:val="28"/>
          <w:u w:val="single"/>
          <w:lang w:val="uk-UA"/>
        </w:rPr>
        <w:t xml:space="preserve">??? </w:t>
      </w:r>
      <w:r>
        <w:rPr>
          <w:sz w:val="24"/>
          <w:u w:val="single"/>
          <w:lang w:val="uk-UA"/>
        </w:rPr>
        <w:t>__________</w:t>
      </w:r>
    </w:p>
    <w:p>
      <w:pPr>
        <w:pStyle w:val="Normal"/>
        <w:spacing w:lineRule="exact" w:line="7"/>
        <w:rPr>
          <w:sz w:val="20"/>
          <w:lang w:val="uk-UA"/>
        </w:rPr>
      </w:pPr>
      <w:r>
        <w:rPr>
          <w:sz w:val="20"/>
          <w:lang w:val="uk-UA"/>
        </w:rPr>
      </w:r>
    </w:p>
    <w:p>
      <w:pPr>
        <w:pStyle w:val="BodyTextIndent"/>
        <w:rPr>
          <w:sz w:val="18"/>
          <w:szCs w:val="18"/>
          <w:lang w:val="uk-UA"/>
        </w:rPr>
      </w:pPr>
      <w:r>
        <w:rPr>
          <w:sz w:val="18"/>
          <w:szCs w:val="18"/>
          <w:lang w:val="uk-UA"/>
        </w:rPr>
        <w:t>(підпис, прізвище та ініціали)</w:t>
      </w:r>
    </w:p>
    <w:p>
      <w:pPr>
        <w:pStyle w:val="Normal"/>
        <w:spacing w:lineRule="exact" w:line="269"/>
        <w:rPr>
          <w:sz w:val="20"/>
          <w:lang w:val="uk-UA"/>
        </w:rPr>
      </w:pPr>
      <w:r>
        <w:rPr>
          <w:sz w:val="20"/>
          <w:lang w:val="uk-UA"/>
        </w:rPr>
      </w:r>
    </w:p>
    <w:p>
      <w:pPr>
        <w:pStyle w:val="BodyTextIndent"/>
        <w:rPr/>
      </w:pPr>
      <w:r>
        <w:rPr>
          <w:szCs w:val="28"/>
          <w:lang w:val="uk-UA"/>
        </w:rPr>
        <w:t xml:space="preserve">Керівник </w:t>
      </w:r>
      <w:r>
        <w:rPr>
          <w:sz w:val="24"/>
          <w:lang w:val="uk-UA"/>
        </w:rPr>
        <w:t>______________________</w:t>
      </w:r>
      <w:r>
        <w:rPr>
          <w:szCs w:val="28"/>
          <w:u w:val="single"/>
          <w:lang w:val="uk-UA"/>
        </w:rPr>
        <w:t>Андрій КОПП</w:t>
      </w:r>
    </w:p>
    <w:p>
      <w:pPr>
        <w:pStyle w:val="Normal"/>
        <w:spacing w:lineRule="exact" w:line="7"/>
        <w:rPr>
          <w:sz w:val="20"/>
          <w:lang w:val="uk-UA"/>
        </w:rPr>
      </w:pPr>
      <w:r>
        <w:rPr>
          <w:sz w:val="20"/>
          <w:lang w:val="uk-UA"/>
        </w:rPr>
      </w:r>
    </w:p>
    <w:p>
      <w:pPr>
        <w:pStyle w:val="BodyTextIndent"/>
        <w:rPr>
          <w:sz w:val="18"/>
          <w:szCs w:val="18"/>
          <w:lang w:val="uk-UA"/>
        </w:rPr>
      </w:pPr>
      <w:r>
        <w:rPr>
          <w:sz w:val="18"/>
          <w:szCs w:val="18"/>
          <w:lang w:val="uk-UA"/>
        </w:rPr>
        <w:t>(підпис, прізвище та ініціали)</w:t>
      </w:r>
    </w:p>
    <w:p>
      <w:pPr>
        <w:pStyle w:val="BodyTextIndent"/>
        <w:rPr/>
      </w:pPr>
      <w:r>
        <w:rPr>
          <w:szCs w:val="28"/>
          <w:lang w:val="uk-UA"/>
        </w:rPr>
        <w:t xml:space="preserve">Рецензентка </w:t>
      </w:r>
      <w:r>
        <w:rPr>
          <w:sz w:val="24"/>
          <w:lang w:val="uk-UA"/>
        </w:rPr>
        <w:t>___________________</w:t>
      </w:r>
      <w:r>
        <w:rPr>
          <w:szCs w:val="28"/>
          <w:u w:val="single"/>
          <w:lang w:val="uk-UA"/>
        </w:rPr>
        <w:t>???</w:t>
      </w:r>
    </w:p>
    <w:p>
      <w:pPr>
        <w:pStyle w:val="BodyTextIndent"/>
        <w:rPr>
          <w:sz w:val="18"/>
          <w:szCs w:val="18"/>
          <w:lang w:val="uk-UA"/>
        </w:rPr>
      </w:pPr>
      <w:r>
        <w:rPr>
          <w:sz w:val="18"/>
          <w:szCs w:val="18"/>
          <w:lang w:val="uk-UA"/>
        </w:rPr>
        <w:t>(підпис, прізвище та ініціали)</w:t>
      </w:r>
    </w:p>
    <w:p>
      <w:pPr>
        <w:pStyle w:val="Normal"/>
        <w:spacing w:lineRule="exact" w:line="202"/>
        <w:rPr>
          <w:sz w:val="20"/>
          <w:lang w:val="uk-UA"/>
        </w:rPr>
      </w:pPr>
      <w:r>
        <w:rPr>
          <w:sz w:val="20"/>
          <w:lang w:val="uk-UA"/>
        </w:rPr>
      </w:r>
    </w:p>
    <w:p>
      <w:pPr>
        <w:pStyle w:val="BodyTextIndent"/>
        <w:rPr/>
      </w:pPr>
      <w:r>
        <w:rPr>
          <w:szCs w:val="28"/>
          <w:lang w:val="uk-UA"/>
        </w:rPr>
        <w:t>Нормоконтроль ________</w:t>
      </w:r>
      <w:r>
        <w:rPr>
          <w:szCs w:val="28"/>
          <w:u w:val="single"/>
          <w:lang w:val="uk-UA"/>
        </w:rPr>
        <w:t>Оксана ІВАЩЕНКО</w:t>
      </w:r>
    </w:p>
    <w:p>
      <w:pPr>
        <w:pStyle w:val="Normal"/>
        <w:spacing w:lineRule="exact" w:line="2"/>
        <w:rPr>
          <w:sz w:val="20"/>
          <w:lang w:val="uk-UA"/>
        </w:rPr>
      </w:pPr>
      <w:r>
        <w:rPr>
          <w:sz w:val="20"/>
          <w:lang w:val="uk-UA"/>
        </w:rPr>
      </w:r>
    </w:p>
    <w:p>
      <w:pPr>
        <w:pStyle w:val="BodyTextIndent"/>
        <w:rPr>
          <w:sz w:val="18"/>
          <w:szCs w:val="18"/>
          <w:lang w:val="uk-UA"/>
        </w:rPr>
      </w:pPr>
      <w:r>
        <w:rPr>
          <w:sz w:val="18"/>
          <w:szCs w:val="18"/>
          <w:lang w:val="uk-UA"/>
        </w:rPr>
        <w:t>(підпис, прізвище та ініціали)</w:t>
      </w:r>
    </w:p>
    <w:p>
      <w:pPr>
        <w:pStyle w:val="Normal"/>
        <w:spacing w:lineRule="auto" w:line="240"/>
        <w:ind w:left="0" w:right="0" w:hanging="0"/>
        <w:rPr>
          <w:sz w:val="24"/>
          <w:lang w:val="uk-UA"/>
        </w:rPr>
      </w:pPr>
      <w:r>
        <w:rPr>
          <w:sz w:val="24"/>
          <w:lang w:val="uk-UA"/>
        </w:rPr>
      </w:r>
    </w:p>
    <w:p>
      <w:pPr>
        <w:pStyle w:val="Normal"/>
        <w:spacing w:lineRule="auto" w:line="240"/>
        <w:ind w:left="0" w:right="0" w:hanging="0"/>
        <w:rPr>
          <w:sz w:val="24"/>
          <w:lang w:val="uk-UA"/>
        </w:rPr>
      </w:pPr>
      <w:r>
        <w:rPr>
          <w:sz w:val="24"/>
          <w:lang w:val="uk-UA"/>
        </w:rPr>
      </w:r>
    </w:p>
    <w:p>
      <w:pPr>
        <w:pStyle w:val="Normal"/>
        <w:spacing w:lineRule="auto" w:line="240"/>
        <w:ind w:left="0" w:right="0" w:hanging="0"/>
        <w:rPr>
          <w:sz w:val="24"/>
          <w:lang w:val="uk-UA"/>
        </w:rPr>
      </w:pPr>
      <w:r>
        <w:rPr>
          <w:sz w:val="24"/>
          <w:lang w:val="uk-UA"/>
        </w:rPr>
      </w:r>
    </w:p>
    <w:p>
      <w:pPr>
        <w:pStyle w:val="Normal"/>
        <w:tabs>
          <w:tab w:val="clear" w:pos="11340"/>
          <w:tab w:val="left" w:pos="3840" w:leader="none"/>
        </w:tabs>
        <w:spacing w:lineRule="auto" w:line="240"/>
        <w:ind w:left="0" w:right="0" w:hanging="0"/>
        <w:rPr>
          <w:sz w:val="24"/>
          <w:lang w:val="uk-UA"/>
        </w:rPr>
      </w:pPr>
      <w:r>
        <w:rPr>
          <w:sz w:val="24"/>
          <w:lang w:val="uk-UA"/>
        </w:rPr>
      </w:r>
    </w:p>
    <w:p>
      <w:pPr>
        <w:pStyle w:val="Normal"/>
        <w:tabs>
          <w:tab w:val="clear" w:pos="11340"/>
          <w:tab w:val="left" w:pos="3840" w:leader="none"/>
        </w:tabs>
        <w:spacing w:lineRule="auto" w:line="240"/>
        <w:ind w:left="0" w:right="0" w:hanging="0"/>
        <w:rPr>
          <w:sz w:val="24"/>
          <w:lang w:val="uk-UA"/>
        </w:rPr>
      </w:pPr>
      <w:r>
        <w:rPr>
          <w:sz w:val="24"/>
          <w:lang w:val="uk-UA"/>
        </w:rPr>
      </w:r>
    </w:p>
    <w:p>
      <w:pPr>
        <w:pStyle w:val="Normal"/>
        <w:spacing w:lineRule="auto" w:line="240"/>
        <w:ind w:left="0" w:right="0" w:hanging="0"/>
        <w:rPr>
          <w:sz w:val="24"/>
          <w:lang w:val="uk-UA"/>
        </w:rPr>
      </w:pPr>
      <w:r>
        <w:rPr>
          <w:sz w:val="24"/>
          <w:lang w:val="uk-UA"/>
        </w:rPr>
      </w:r>
    </w:p>
    <w:p>
      <w:pPr>
        <w:pStyle w:val="Normal"/>
        <w:spacing w:lineRule="auto" w:line="240"/>
        <w:ind w:left="0" w:right="0" w:hanging="0"/>
        <w:rPr>
          <w:sz w:val="24"/>
          <w:lang w:val="uk-UA"/>
        </w:rPr>
      </w:pPr>
      <w:r>
        <w:rPr>
          <w:sz w:val="24"/>
          <w:lang w:val="uk-UA"/>
        </w:rPr>
      </w:r>
      <w:bookmarkStart w:id="1" w:name="__RefHeading___Toc2010_1634616227"/>
      <w:bookmarkStart w:id="2" w:name="__RefHeading___Toc2010_1634616227"/>
      <w:bookmarkEnd w:id="2"/>
    </w:p>
    <w:p>
      <w:pPr>
        <w:sectPr>
          <w:headerReference w:type="default" r:id="rId8"/>
          <w:footerReference w:type="default" r:id="rId9"/>
          <w:type w:val="nextPage"/>
          <w:pgSz w:w="11906" w:h="16838"/>
          <w:pgMar w:left="1985" w:right="851" w:header="0" w:top="1134" w:footer="0" w:bottom="1134" w:gutter="0"/>
          <w:pgNumType w:start="2" w:fmt="decimal"/>
          <w:formProt w:val="false"/>
          <w:textDirection w:val="lrTb"/>
          <w:docGrid w:type="default" w:linePitch="381" w:charSpace="0"/>
        </w:sectPr>
        <w:pStyle w:val="Heading1"/>
        <w:rPr>
          <w:b w:val="false"/>
          <w:b w:val="false"/>
          <w:lang w:val="uk-UA"/>
        </w:rPr>
      </w:pPr>
      <w:r>
        <w:rPr>
          <w:b w:val="false"/>
          <w:lang w:val="uk-UA"/>
        </w:rPr>
        <w:t>Харків 20??</w:t>
      </w:r>
    </w:p>
    <w:p>
      <w:pPr>
        <w:pStyle w:val="BodyTextIndent"/>
        <w:rPr>
          <w:b/>
          <w:b/>
          <w:lang w:val="uk-UA"/>
        </w:rPr>
      </w:pPr>
      <w:bookmarkStart w:id="3" w:name="_Toc103071060"/>
      <w:r>
        <w:rPr>
          <w:b/>
          <w:lang w:val="uk-UA"/>
        </w:rPr>
        <w:t>РЕФЕРАТ</w:t>
      </w:r>
      <w:bookmarkEnd w:id="3"/>
    </w:p>
    <w:p>
      <w:pPr>
        <w:pStyle w:val="Normal"/>
        <w:rPr>
          <w:lang w:val="uk-UA"/>
        </w:rPr>
      </w:pPr>
      <w:r>
        <w:rPr>
          <w:lang w:val="uk-UA"/>
        </w:rPr>
      </w:r>
    </w:p>
    <w:p>
      <w:pPr>
        <w:pStyle w:val="BodyTextIndent"/>
        <w:rPr>
          <w:lang w:val="uk-UA"/>
        </w:rPr>
      </w:pPr>
      <w:bookmarkStart w:id="4" w:name="_Toc103071061"/>
      <w:r>
        <w:rPr>
          <w:lang w:val="uk-UA"/>
        </w:rPr>
        <w:t>Пояснювальна записка до ДР: ?? с., ?? рис., ?? табл., ?? джерел</w:t>
      </w:r>
      <w:bookmarkEnd w:id="4"/>
    </w:p>
    <w:p>
      <w:pPr>
        <w:pStyle w:val="Normal"/>
        <w:rPr>
          <w:lang w:val="uk-UA"/>
        </w:rPr>
      </w:pPr>
      <w:r>
        <w:rPr>
          <w:lang w:val="uk-UA"/>
        </w:rPr>
      </w:r>
    </w:p>
    <w:p>
      <w:pPr>
        <w:pStyle w:val="BodyTextIndent"/>
        <w:rPr/>
      </w:pPr>
      <w:bookmarkStart w:id="5" w:name="_Toc103071062"/>
      <w:r>
        <w:rPr>
          <w:i/>
          <w:lang w:val="uk-UA"/>
        </w:rPr>
        <w:t>Ключові слова</w:t>
      </w:r>
      <w:r>
        <w:rPr>
          <w:lang w:val="uk-UA"/>
        </w:rPr>
        <w:t xml:space="preserve">: </w:t>
      </w:r>
      <w:bookmarkEnd w:id="5"/>
      <w:r>
        <w:rPr>
          <w:lang w:val="uk-UA"/>
        </w:rPr>
        <w:t>ТЕКСТ.</w:t>
      </w:r>
    </w:p>
    <w:p>
      <w:pPr>
        <w:pStyle w:val="Normal"/>
        <w:rPr>
          <w:lang w:val="uk-UA"/>
        </w:rPr>
      </w:pPr>
      <w:r>
        <w:rPr>
          <w:lang w:val="uk-UA"/>
        </w:rPr>
      </w:r>
    </w:p>
    <w:p>
      <w:pPr>
        <w:pStyle w:val="BodyTextIndent"/>
        <w:rPr>
          <w:lang w:val="uk-UA"/>
        </w:rPr>
      </w:pPr>
      <w:r>
        <w:rPr>
          <w:lang w:val="uk-UA"/>
        </w:rPr>
        <w:t>Об’єкт роботи – процес аналізу відповідності моделей бізнес-процесів їх текстовим описам.</w:t>
      </w:r>
    </w:p>
    <w:p>
      <w:pPr>
        <w:pStyle w:val="BodyTextIndent"/>
        <w:rPr>
          <w:lang w:val="uk-UA"/>
        </w:rPr>
      </w:pPr>
      <w:r>
        <w:rPr>
          <w:lang w:val="uk-UA"/>
        </w:rPr>
        <w:t>Предмет роботи – алгоритмічне та програмне забезпечення для аналізу відповідності моделей бізнес-процесів їх текстовим описам.</w:t>
      </w:r>
    </w:p>
    <w:p>
      <w:pPr>
        <w:pStyle w:val="BodyTextIndent"/>
        <w:rPr>
          <w:lang w:val="uk-UA"/>
        </w:rPr>
      </w:pPr>
      <w:r>
        <w:rPr>
          <w:lang w:val="uk-UA"/>
        </w:rPr>
        <w:t>Мета роботи – забезпечення адекватності моделей бізнес-процесів за рахунок аналізу їх відповідності текстовим описам.</w:t>
      </w:r>
    </w:p>
    <w:p>
      <w:pPr>
        <w:pStyle w:val="BodyTextIndent"/>
        <w:rPr>
          <w:lang w:val="uk-UA"/>
        </w:rPr>
      </w:pPr>
      <w:r>
        <w:rPr>
          <w:lang w:val="uk-UA"/>
        </w:rPr>
        <w:t>Таким чином, для досягнення мети, у роботі було вирішено наступні задачі:</w:t>
      </w:r>
    </w:p>
    <w:p>
      <w:pPr>
        <w:sectPr>
          <w:headerReference w:type="default" r:id="rId10"/>
          <w:footerReference w:type="default" r:id="rId11"/>
          <w:type w:val="nextPage"/>
          <w:pgSz w:w="11906" w:h="16838"/>
          <w:pgMar w:left="1134" w:right="567" w:header="0" w:top="1134" w:footer="0" w:bottom="1134" w:gutter="0"/>
          <w:pgNumType w:start="2" w:fmt="decimal"/>
          <w:formProt w:val="false"/>
          <w:textDirection w:val="lrTb"/>
          <w:docGrid w:type="default" w:linePitch="381" w:charSpace="0"/>
        </w:sectPr>
        <w:pStyle w:val="Normal"/>
        <w:numPr>
          <w:ilvl w:val="0"/>
          <w:numId w:val="1"/>
        </w:numPr>
        <w:rPr>
          <w:lang w:val="uk-UA"/>
        </w:rPr>
      </w:pPr>
      <w:r>
        <w:rPr>
          <w:lang w:val="uk-UA"/>
          <w:rPrChange w:id="0" w:author="Unknown Author" w:date="2022-11-30T06:42:39Z"/>
        </w:rPr>
        <w:t>???.</w:t>
      </w:r>
    </w:p>
    <w:p>
      <w:pPr>
        <w:pStyle w:val="BodyTextIndent"/>
        <w:rPr>
          <w:b/>
          <w:b/>
          <w:lang w:val="uk-UA"/>
        </w:rPr>
      </w:pPr>
      <w:bookmarkStart w:id="6" w:name="_Toc103071063"/>
      <w:r>
        <w:rPr>
          <w:b/>
          <w:lang w:val="uk-UA"/>
        </w:rPr>
        <w:t>ABSTRACT</w:t>
      </w:r>
      <w:bookmarkEnd w:id="6"/>
    </w:p>
    <w:p>
      <w:pPr>
        <w:pStyle w:val="Normal"/>
        <w:rPr>
          <w:highlight w:val="yellow"/>
          <w:lang w:val="uk-UA"/>
        </w:rPr>
      </w:pPr>
      <w:r>
        <w:rPr>
          <w:highlight w:val="yellow"/>
          <w:lang w:val="uk-UA"/>
        </w:rPr>
      </w:r>
    </w:p>
    <w:p>
      <w:pPr>
        <w:pStyle w:val="BodyTextIndent"/>
        <w:rPr>
          <w:lang w:val="uk-UA"/>
        </w:rPr>
      </w:pPr>
      <w:bookmarkStart w:id="7" w:name="_Toc103071064"/>
      <w:r>
        <w:rPr>
          <w:lang w:val="uk-UA"/>
        </w:rPr>
        <w:t>Report of implementation of DW: ?? p., ?? fig., ?? tab., ?? sources</w:t>
      </w:r>
      <w:bookmarkEnd w:id="7"/>
    </w:p>
    <w:p>
      <w:pPr>
        <w:pStyle w:val="Normal"/>
        <w:rPr>
          <w:highlight w:val="yellow"/>
          <w:lang w:val="uk-UA"/>
        </w:rPr>
      </w:pPr>
      <w:r>
        <w:rPr>
          <w:highlight w:val="yellow"/>
          <w:lang w:val="uk-UA"/>
        </w:rPr>
      </w:r>
    </w:p>
    <w:p>
      <w:pPr>
        <w:pStyle w:val="BodyTextIndent"/>
        <w:rPr/>
      </w:pPr>
      <w:r>
        <w:rPr>
          <w:i/>
          <w:lang w:val="uk-UA"/>
        </w:rPr>
        <w:t>Keywords</w:t>
      </w:r>
      <w:r>
        <w:rPr>
          <w:lang w:val="uk-UA"/>
        </w:rPr>
        <w:t>: TEXT.</w:t>
      </w:r>
    </w:p>
    <w:p>
      <w:pPr>
        <w:pStyle w:val="Normal"/>
        <w:rPr>
          <w:highlight w:val="yellow"/>
          <w:lang w:val="uk-UA"/>
        </w:rPr>
      </w:pPr>
      <w:r>
        <w:rPr>
          <w:highlight w:val="yellow"/>
          <w:lang w:val="uk-UA"/>
        </w:rPr>
      </w:r>
    </w:p>
    <w:p>
      <w:pPr>
        <w:pStyle w:val="BodyTextIndent"/>
        <w:rPr>
          <w:lang w:val="uk-UA"/>
        </w:rPr>
      </w:pPr>
      <w:r>
        <w:rPr>
          <w:lang w:val="uk-UA"/>
        </w:rPr>
        <w:t>The object of work is ???.</w:t>
      </w:r>
    </w:p>
    <w:p>
      <w:pPr>
        <w:pStyle w:val="BodyTextIndent"/>
        <w:rPr>
          <w:lang w:val="uk-UA"/>
        </w:rPr>
      </w:pPr>
      <w:r>
        <w:rPr>
          <w:lang w:val="uk-UA"/>
        </w:rPr>
        <w:t>The subject of work is ???.</w:t>
      </w:r>
    </w:p>
    <w:p>
      <w:pPr>
        <w:pStyle w:val="BodyTextIndent"/>
        <w:rPr>
          <w:lang w:val="uk-UA"/>
        </w:rPr>
      </w:pPr>
      <w:r>
        <w:rPr>
          <w:lang w:val="uk-UA"/>
        </w:rPr>
        <w:t>The purpose of the work is ???.</w:t>
      </w:r>
    </w:p>
    <w:p>
      <w:pPr>
        <w:pStyle w:val="BodyTextIndent"/>
        <w:rPr>
          <w:lang w:val="uk-UA"/>
        </w:rPr>
      </w:pPr>
      <w:r>
        <w:rPr>
          <w:lang w:val="uk-UA"/>
        </w:rPr>
        <w:t>Thus, to achieve the goal, the following tasks were solved in the work:</w:t>
      </w:r>
    </w:p>
    <w:p>
      <w:pPr>
        <w:sectPr>
          <w:headerReference w:type="default" r:id="rId12"/>
          <w:footerReference w:type="default" r:id="rId13"/>
          <w:type w:val="nextPage"/>
          <w:pgSz w:w="11906" w:h="16838"/>
          <w:pgMar w:left="1134" w:right="567" w:header="0" w:top="1134" w:footer="0" w:bottom="1134" w:gutter="0"/>
          <w:pgNumType w:start="2" w:fmt="decimal"/>
          <w:formProt w:val="false"/>
          <w:textDirection w:val="lrTb"/>
          <w:docGrid w:type="default" w:linePitch="381" w:charSpace="0"/>
        </w:sectPr>
        <w:pStyle w:val="Normal"/>
        <w:numPr>
          <w:ilvl w:val="0"/>
          <w:numId w:val="1"/>
        </w:numPr>
        <w:rPr>
          <w:lang w:val="uk-UA"/>
        </w:rPr>
      </w:pPr>
      <w:r>
        <w:rPr>
          <w:lang w:val="uk-UA"/>
          <w:rPrChange w:id="0" w:author="Unknown Author" w:date="2022-11-30T06:42:39Z"/>
        </w:rPr>
        <w:t>???.</w:t>
      </w:r>
    </w:p>
    <w:p>
      <w:pPr>
        <w:pStyle w:val="TextBody"/>
        <w:rPr>
          <w:lang w:val="uk-UA"/>
        </w:rPr>
      </w:pPr>
      <w:r>
        <w:rPr>
          <w:lang w:val="uk-UA"/>
        </w:rPr>
        <w:t>ЗМІСТ</w:t>
      </w:r>
    </w:p>
    <w:sdt>
      <w:sdtPr>
        <w:docPartObj>
          <w:docPartGallery w:val="Table of Contents"/>
          <w:docPartUnique w:val="true"/>
        </w:docPartObj>
      </w:sdtPr>
      <w:sdtContent>
        <w:p>
          <w:pPr>
            <w:pStyle w:val="Contents1"/>
            <w:tabs>
              <w:tab w:val="clear" w:pos="10080"/>
              <w:tab w:val="right" w:pos="10205" w:leader="dot"/>
            </w:tabs>
            <w:rPr/>
          </w:pPr>
          <w:r>
            <w:fldChar w:fldCharType="begin"/>
          </w:r>
          <w:r>
            <w:rPr>
              <w:rStyle w:val="IndexLink"/>
            </w:rPr>
            <w:instrText> TOC \o "1-3" \h</w:instrText>
          </w:r>
          <w:r>
            <w:rPr>
              <w:rStyle w:val="IndexLink"/>
            </w:rPr>
            <w:fldChar w:fldCharType="separate"/>
          </w:r>
          <w:hyperlink w:anchor="__RefHeading___Toc2010_1634616227">
            <w:r>
              <w:rPr>
                <w:rStyle w:val="IndexLink"/>
              </w:rPr>
              <w:t>Харків 20??</w:t>
              <w:tab/>
              <w:t>4</w:t>
            </w:r>
          </w:hyperlink>
        </w:p>
        <w:p>
          <w:pPr>
            <w:pStyle w:val="Contents1"/>
            <w:tabs>
              <w:tab w:val="clear" w:pos="10080"/>
              <w:tab w:val="right" w:pos="10205" w:leader="dot"/>
            </w:tabs>
            <w:rPr/>
          </w:pPr>
          <w:hyperlink w:anchor="__RefHeading___Toc2012_1634616227">
            <w:r>
              <w:rPr>
                <w:rStyle w:val="IndexLink"/>
              </w:rPr>
              <w:t>Перелік позначень та скорочень</w:t>
              <w:tab/>
              <w:t>4</w:t>
            </w:r>
          </w:hyperlink>
        </w:p>
        <w:p>
          <w:pPr>
            <w:pStyle w:val="Contents1"/>
            <w:tabs>
              <w:tab w:val="clear" w:pos="10080"/>
              <w:tab w:val="right" w:pos="10205" w:leader="dot"/>
            </w:tabs>
            <w:rPr/>
          </w:pPr>
          <w:hyperlink w:anchor="__RefHeading___Toc2014_1634616227">
            <w:r>
              <w:rPr>
                <w:rStyle w:val="IndexLink"/>
              </w:rPr>
              <w:t>Вступ</w:t>
              <w:tab/>
              <w:t>5</w:t>
            </w:r>
          </w:hyperlink>
        </w:p>
        <w:p>
          <w:pPr>
            <w:pStyle w:val="Contents1"/>
            <w:tabs>
              <w:tab w:val="clear" w:pos="10080"/>
              <w:tab w:val="right" w:pos="10205" w:leader="dot"/>
            </w:tabs>
            <w:rPr/>
          </w:pPr>
          <w:hyperlink w:anchor="__RefHeading___Toc2016_1634616227">
            <w:r>
              <w:rPr>
                <w:rStyle w:val="IndexLink"/>
              </w:rPr>
              <w:t>1 Проблематика</w:t>
              <w:tab/>
              <w:t>6</w:t>
            </w:r>
          </w:hyperlink>
        </w:p>
        <w:p>
          <w:pPr>
            <w:pStyle w:val="Contents2"/>
            <w:tabs>
              <w:tab w:val="clear" w:pos="10080"/>
              <w:tab w:val="right" w:pos="10205" w:leader="dot"/>
            </w:tabs>
            <w:rPr/>
          </w:pPr>
          <w:hyperlink w:anchor="__RefHeading___Toc2018_1634616227">
            <w:r>
              <w:rPr>
                <w:rStyle w:val="IndexLink"/>
              </w:rPr>
              <w:t>1.1 Customer development</w:t>
              <w:tab/>
              <w:t>6</w:t>
            </w:r>
          </w:hyperlink>
        </w:p>
        <w:p>
          <w:pPr>
            <w:pStyle w:val="Contents2"/>
            <w:tabs>
              <w:tab w:val="clear" w:pos="10080"/>
              <w:tab w:val="right" w:pos="10205" w:leader="dot"/>
            </w:tabs>
            <w:rPr/>
          </w:pPr>
          <w:hyperlink w:anchor="__RefHeading___Toc2020_1634616227">
            <w:r>
              <w:rPr>
                <w:rStyle w:val="IndexLink"/>
              </w:rPr>
              <w:t xml:space="preserve">1.3 </w:t>
            </w:r>
          </w:hyperlink>
          <w:hyperlink w:anchor="__RefHeading___Toc2020_1634616227">
            <w:r>
              <w:rPr>
                <w:rStyle w:val="IndexLink"/>
              </w:rPr>
              <w:t>Аналіз результату casdev. Формування вимог</w:t>
            </w:r>
          </w:hyperlink>
          <w:hyperlink w:anchor="__RefHeading___Toc2020_1634616227">
            <w:r>
              <w:rPr>
                <w:rStyle w:val="IndexLink"/>
              </w:rPr>
              <w:tab/>
              <w:t>6</w:t>
            </w:r>
          </w:hyperlink>
        </w:p>
        <w:p>
          <w:pPr>
            <w:pStyle w:val="Contents2"/>
            <w:tabs>
              <w:tab w:val="clear" w:pos="10080"/>
              <w:tab w:val="right" w:pos="10205" w:leader="dot"/>
            </w:tabs>
            <w:rPr/>
          </w:pPr>
          <w:hyperlink w:anchor="__RefHeading___Toc2022_1634616227">
            <w:r>
              <w:rPr>
                <w:rStyle w:val="IndexLink"/>
              </w:rPr>
              <w:t xml:space="preserve">1.4 </w:t>
            </w:r>
          </w:hyperlink>
          <w:hyperlink w:anchor="__RefHeading___Toc2022_1634616227">
            <w:r>
              <w:rPr>
                <w:rStyle w:val="IndexLink"/>
              </w:rPr>
              <w:t>Аналіз ринку</w:t>
            </w:r>
          </w:hyperlink>
          <w:hyperlink w:anchor="__RefHeading___Toc2022_1634616227">
            <w:r>
              <w:rPr>
                <w:rStyle w:val="IndexLink"/>
              </w:rPr>
              <w:tab/>
              <w:t>7</w:t>
            </w:r>
          </w:hyperlink>
        </w:p>
        <w:p>
          <w:pPr>
            <w:pStyle w:val="Contents1"/>
            <w:tabs>
              <w:tab w:val="clear" w:pos="10080"/>
              <w:tab w:val="right" w:pos="10205" w:leader="dot"/>
            </w:tabs>
            <w:rPr/>
          </w:pPr>
          <w:hyperlink w:anchor="__RefHeading___Toc2024_1634616227">
            <w:r>
              <w:rPr>
                <w:rStyle w:val="IndexLink"/>
              </w:rPr>
              <w:t>2 Проєктування</w:t>
              <w:tab/>
              <w:t>8</w:t>
            </w:r>
          </w:hyperlink>
        </w:p>
        <w:p>
          <w:pPr>
            <w:pStyle w:val="Contents1"/>
            <w:tabs>
              <w:tab w:val="clear" w:pos="10080"/>
              <w:tab w:val="right" w:pos="10205" w:leader="dot"/>
            </w:tabs>
            <w:rPr/>
          </w:pPr>
          <w:hyperlink w:anchor="__RefHeading___Toc2026_1634616227">
            <w:r>
              <w:rPr>
                <w:rStyle w:val="IndexLink"/>
              </w:rPr>
              <w:t>3 в</w:t>
              <w:tab/>
              <w:t>10</w:t>
            </w:r>
          </w:hyperlink>
        </w:p>
        <w:p>
          <w:pPr>
            <w:pStyle w:val="Contents2"/>
            <w:tabs>
              <w:tab w:val="clear" w:pos="10080"/>
              <w:tab w:val="right" w:pos="10205" w:leader="dot"/>
            </w:tabs>
            <w:rPr/>
          </w:pPr>
          <w:hyperlink w:anchor="__RefHeading___Toc2028_1634616227">
            <w:r>
              <w:rPr>
                <w:rStyle w:val="IndexLink"/>
              </w:rPr>
              <w:t xml:space="preserve">3.1 </w:t>
            </w:r>
          </w:hyperlink>
          <w:hyperlink w:anchor="__RefHeading___Toc2028_1634616227">
            <w:r>
              <w:rPr>
                <w:rStyle w:val="IndexLink"/>
              </w:rPr>
              <w:t>F</w:t>
            </w:r>
          </w:hyperlink>
          <w:hyperlink w:anchor="__RefHeading___Toc2028_1634616227">
            <w:r>
              <w:rPr>
                <w:rStyle w:val="IndexLink"/>
              </w:rPr>
              <w:tab/>
              <w:t>10</w:t>
            </w:r>
          </w:hyperlink>
        </w:p>
        <w:p>
          <w:pPr>
            <w:pStyle w:val="Contents2"/>
            <w:tabs>
              <w:tab w:val="clear" w:pos="10080"/>
              <w:tab w:val="right" w:pos="10205" w:leader="dot"/>
            </w:tabs>
            <w:rPr/>
          </w:pPr>
          <w:hyperlink w:anchor="__RefHeading___Toc2030_1634616227">
            <w:r>
              <w:rPr>
                <w:rStyle w:val="IndexLink"/>
              </w:rPr>
              <w:t>1.1 Аналіз існуючих інструментальних засобів моделювання та аналізу бізнес-процесів</w:t>
              <w:tab/>
              <w:t>10</w:t>
            </w:r>
          </w:hyperlink>
        </w:p>
        <w:p>
          <w:pPr>
            <w:pStyle w:val="Contents2"/>
            <w:tabs>
              <w:tab w:val="clear" w:pos="10080"/>
              <w:tab w:val="right" w:pos="10205" w:leader="dot"/>
            </w:tabs>
            <w:rPr/>
          </w:pPr>
          <w:hyperlink w:anchor="__RefHeading___Toc2032_1634616227">
            <w:r>
              <w:rPr>
                <w:rStyle w:val="IndexLink"/>
              </w:rPr>
              <w:t>1.2 Виявлення та специфікація вимог до програмного забезпечення для аналізу відповідності моделей бізнес-процесів їх текстовим описам</w:t>
              <w:tab/>
              <w:t>13</w:t>
            </w:r>
          </w:hyperlink>
        </w:p>
        <w:p>
          <w:pPr>
            <w:pStyle w:val="Contents3"/>
            <w:tabs>
              <w:tab w:val="clear" w:pos="10081"/>
              <w:tab w:val="right" w:pos="10205" w:leader="dot"/>
            </w:tabs>
            <w:rPr/>
          </w:pPr>
          <w:hyperlink w:anchor="__RefHeading___Toc2034_1634616227">
            <w:r>
              <w:rPr>
                <w:rStyle w:val="IndexLink"/>
              </w:rPr>
              <w:t>1.2.1 Виявлення вимог до програмного забезпечення</w:t>
              <w:tab/>
              <w:t>13</w:t>
            </w:r>
          </w:hyperlink>
        </w:p>
        <w:p>
          <w:pPr>
            <w:pStyle w:val="Contents3"/>
            <w:tabs>
              <w:tab w:val="clear" w:pos="10081"/>
              <w:tab w:val="right" w:pos="10205" w:leader="dot"/>
            </w:tabs>
            <w:rPr/>
          </w:pPr>
          <w:hyperlink w:anchor="__RefHeading___Toc2036_1634616227">
            <w:r>
              <w:rPr>
                <w:rStyle w:val="IndexLink"/>
              </w:rPr>
              <w:t>1.2.2 Специфікація вимог до програмного забезпечення</w:t>
              <w:tab/>
              <w:t>15</w:t>
            </w:r>
          </w:hyperlink>
        </w:p>
        <w:p>
          <w:pPr>
            <w:pStyle w:val="Contents2"/>
            <w:tabs>
              <w:tab w:val="clear" w:pos="10080"/>
              <w:tab w:val="right" w:pos="10205" w:leader="dot"/>
            </w:tabs>
            <w:rPr/>
          </w:pPr>
          <w:hyperlink w:anchor="__RefHeading___Toc2038_1634616227">
            <w:r>
              <w:rPr>
                <w:rStyle w:val="IndexLink"/>
              </w:rPr>
              <w:t>1.3 Мета та задачі роботи</w:t>
              <w:tab/>
              <w:t>18</w:t>
            </w:r>
          </w:hyperlink>
        </w:p>
        <w:p>
          <w:pPr>
            <w:pStyle w:val="Contents1"/>
            <w:tabs>
              <w:tab w:val="clear" w:pos="10080"/>
              <w:tab w:val="right" w:pos="10205" w:leader="dot"/>
            </w:tabs>
            <w:rPr/>
          </w:pPr>
          <w:hyperlink w:anchor="__RefHeading___Toc2040_1634616227">
            <w:r>
              <w:rPr>
                <w:rStyle w:val="IndexLink"/>
              </w:rPr>
              <w:t>2 Алгоритмічне забезпечення для розв’язання задачі аналізу відповідності моделей бізнес-процесів їх текстовим описам</w:t>
              <w:tab/>
              <w:t>19</w:t>
            </w:r>
          </w:hyperlink>
        </w:p>
        <w:p>
          <w:pPr>
            <w:pStyle w:val="Contents2"/>
            <w:tabs>
              <w:tab w:val="clear" w:pos="10080"/>
              <w:tab w:val="right" w:pos="10205" w:leader="dot"/>
            </w:tabs>
            <w:rPr/>
          </w:pPr>
          <w:hyperlink w:anchor="__RefHeading___Toc2042_1634616227">
            <w:r>
              <w:rPr>
                <w:rStyle w:val="IndexLink"/>
              </w:rPr>
              <w:t>2.1 Розробка алгоритмічного забезпечення для розв’язання задачі аналізу відповідності моделей бізнес-процесів їх текстовим описам</w:t>
              <w:tab/>
              <w:t>19</w:t>
            </w:r>
          </w:hyperlink>
        </w:p>
        <w:p>
          <w:pPr>
            <w:pStyle w:val="Contents2"/>
            <w:tabs>
              <w:tab w:val="clear" w:pos="10080"/>
              <w:tab w:val="right" w:pos="10205" w:leader="dot"/>
            </w:tabs>
            <w:rPr/>
          </w:pPr>
          <w:hyperlink w:anchor="__RefHeading___Toc2044_1634616227">
            <w:r>
              <w:rPr>
                <w:rStyle w:val="IndexLink"/>
              </w:rPr>
              <w:t>2.2 Моделювання процесу аналізу відповідності моделей бізнес-процесів їх текстовим описам</w:t>
              <w:tab/>
              <w:t>25</w:t>
            </w:r>
          </w:hyperlink>
        </w:p>
        <w:p>
          <w:pPr>
            <w:pStyle w:val="Contents1"/>
            <w:tabs>
              <w:tab w:val="clear" w:pos="10080"/>
              <w:tab w:val="right" w:pos="10205" w:leader="dot"/>
            </w:tabs>
            <w:rPr/>
          </w:pPr>
          <w:hyperlink w:anchor="__RefHeading___Toc2046_1634616227">
            <w:r>
              <w:rPr>
                <w:rStyle w:val="IndexLink"/>
              </w:rPr>
              <w:t>3 Проєктування та розробка програмного забезпечення для аналізу відповідності моделей бізнес-процесів їх текстовим описам</w:t>
              <w:tab/>
              <w:t>27</w:t>
            </w:r>
          </w:hyperlink>
        </w:p>
        <w:p>
          <w:pPr>
            <w:pStyle w:val="Contents2"/>
            <w:tabs>
              <w:tab w:val="clear" w:pos="10080"/>
              <w:tab w:val="right" w:pos="10205" w:leader="dot"/>
            </w:tabs>
            <w:rPr/>
          </w:pPr>
          <w:hyperlink w:anchor="__RefHeading___Toc2048_1634616227">
            <w:r>
              <w:rPr>
                <w:rStyle w:val="IndexLink"/>
              </w:rPr>
              <w:t>3.1 Проєктування архітектури програмного забезпечення для аналізу відповідності моделей бізнес-процесів їх текстовим описам</w:t>
              <w:tab/>
              <w:t>27</w:t>
            </w:r>
          </w:hyperlink>
        </w:p>
        <w:p>
          <w:pPr>
            <w:pStyle w:val="Contents3"/>
            <w:tabs>
              <w:tab w:val="clear" w:pos="10081"/>
              <w:tab w:val="right" w:pos="10205" w:leader="dot"/>
            </w:tabs>
            <w:rPr/>
          </w:pPr>
          <w:hyperlink w:anchor="__RefHeading___Toc2050_1634616227">
            <w:r>
              <w:rPr>
                <w:rStyle w:val="IndexLink"/>
              </w:rPr>
              <w:t>3.1.1 Вибір типу архітектури програмного забезпечення</w:t>
              <w:tab/>
              <w:t>27</w:t>
            </w:r>
          </w:hyperlink>
        </w:p>
        <w:p>
          <w:pPr>
            <w:pStyle w:val="Contents3"/>
            <w:tabs>
              <w:tab w:val="clear" w:pos="10081"/>
              <w:tab w:val="right" w:pos="10205" w:leader="dot"/>
            </w:tabs>
            <w:rPr/>
          </w:pPr>
          <w:hyperlink w:anchor="__RefHeading___Toc2052_1634616227">
            <w:r>
              <w:rPr>
                <w:rStyle w:val="IndexLink"/>
              </w:rPr>
              <w:t>3.1.2 Моделювання архітектури програмного забезпечення</w:t>
              <w:tab/>
              <w:t>27</w:t>
            </w:r>
          </w:hyperlink>
        </w:p>
        <w:p>
          <w:pPr>
            <w:pStyle w:val="Contents2"/>
            <w:tabs>
              <w:tab w:val="clear" w:pos="10080"/>
              <w:tab w:val="right" w:pos="10205" w:leader="dot"/>
            </w:tabs>
            <w:rPr/>
          </w:pPr>
          <w:hyperlink w:anchor="__RefHeading___Toc2054_1634616227">
            <w:r>
              <w:rPr>
                <w:rStyle w:val="IndexLink"/>
              </w:rPr>
              <w:t>3.2 Проєктування та розробка бази даних програмного забезпечення для аналізу відповідності моделей бізнес-процесів їх текстовим описам</w:t>
              <w:tab/>
              <w:t>28</w:t>
            </w:r>
          </w:hyperlink>
        </w:p>
        <w:p>
          <w:pPr>
            <w:pStyle w:val="Contents3"/>
            <w:tabs>
              <w:tab w:val="clear" w:pos="10081"/>
              <w:tab w:val="right" w:pos="10205" w:leader="dot"/>
            </w:tabs>
            <w:rPr/>
          </w:pPr>
          <w:hyperlink w:anchor="__RefHeading___Toc2056_1634616227">
            <w:r>
              <w:rPr>
                <w:rStyle w:val="IndexLink"/>
              </w:rPr>
              <w:t>3.2.1 Вибір системи управління базами даних</w:t>
              <w:tab/>
              <w:t>28</w:t>
            </w:r>
          </w:hyperlink>
        </w:p>
        <w:p>
          <w:pPr>
            <w:pStyle w:val="Contents3"/>
            <w:tabs>
              <w:tab w:val="clear" w:pos="10081"/>
              <w:tab w:val="right" w:pos="10205" w:leader="dot"/>
            </w:tabs>
            <w:rPr/>
          </w:pPr>
          <w:hyperlink w:anchor="__RefHeading___Toc2058_1634616227">
            <w:r>
              <w:rPr>
                <w:rStyle w:val="IndexLink"/>
              </w:rPr>
              <w:t>3.2.2 Моделювання та реалізація бази даних</w:t>
              <w:tab/>
              <w:t>28</w:t>
            </w:r>
          </w:hyperlink>
        </w:p>
        <w:p>
          <w:pPr>
            <w:pStyle w:val="Contents2"/>
            <w:tabs>
              <w:tab w:val="clear" w:pos="10080"/>
              <w:tab w:val="right" w:pos="10205" w:leader="dot"/>
            </w:tabs>
            <w:rPr/>
          </w:pPr>
          <w:hyperlink w:anchor="__RefHeading___Toc2060_1634616227">
            <w:r>
              <w:rPr>
                <w:rStyle w:val="IndexLink"/>
              </w:rPr>
              <w:t>3.3 Проєктування та розробка програмного забезпечення для аналізу відповідності моделей бізнес-процесів їх текстовим описам</w:t>
              <w:tab/>
              <w:t>29</w:t>
            </w:r>
          </w:hyperlink>
        </w:p>
        <w:p>
          <w:pPr>
            <w:pStyle w:val="Contents1"/>
            <w:tabs>
              <w:tab w:val="clear" w:pos="10080"/>
              <w:tab w:val="right" w:pos="10205" w:leader="dot"/>
            </w:tabs>
            <w:rPr/>
          </w:pPr>
          <w:hyperlink w:anchor="__RefHeading___Toc2062_1634616227">
            <w:r>
              <w:rPr>
                <w:rStyle w:val="IndexLink"/>
              </w:rPr>
              <w:t>4 Застосування програмного забезпечення для аналізу відповідності моделей бізнес-процесів їх текстовим описам та аналіз отриманих результатів</w:t>
              <w:tab/>
              <w:t>30</w:t>
            </w:r>
          </w:hyperlink>
        </w:p>
        <w:p>
          <w:pPr>
            <w:pStyle w:val="Contents2"/>
            <w:tabs>
              <w:tab w:val="clear" w:pos="10080"/>
              <w:tab w:val="right" w:pos="10205" w:leader="dot"/>
            </w:tabs>
            <w:rPr/>
          </w:pPr>
          <w:hyperlink w:anchor="__RefHeading___Toc2064_1634616227">
            <w:r>
              <w:rPr>
                <w:rStyle w:val="IndexLink"/>
              </w:rPr>
              <w:t>4.1 Застосування програмного забезпечення для аналізу відповідності моделей бізнес-процесів їх текстовим описам</w:t>
              <w:tab/>
              <w:t>30</w:t>
            </w:r>
          </w:hyperlink>
        </w:p>
        <w:p>
          <w:pPr>
            <w:pStyle w:val="Contents2"/>
            <w:tabs>
              <w:tab w:val="clear" w:pos="10080"/>
              <w:tab w:val="right" w:pos="10205" w:leader="dot"/>
            </w:tabs>
            <w:rPr/>
          </w:pPr>
          <w:hyperlink w:anchor="__RefHeading___Toc2066_1634616227">
            <w:r>
              <w:rPr>
                <w:rStyle w:val="IndexLink"/>
              </w:rPr>
              <w:t>4.2 Аналіз отриманих результатів щодо перевірки відповідності моделей бізнес-процесів їх текстовим описам</w:t>
              <w:tab/>
              <w:t>30</w:t>
            </w:r>
          </w:hyperlink>
        </w:p>
        <w:p>
          <w:pPr>
            <w:pStyle w:val="Contents1"/>
            <w:tabs>
              <w:tab w:val="clear" w:pos="10080"/>
              <w:tab w:val="right" w:pos="10205" w:leader="dot"/>
            </w:tabs>
            <w:rPr/>
          </w:pPr>
          <w:hyperlink w:anchor="__RefHeading___Toc2068_1634616227">
            <w:r>
              <w:rPr>
                <w:rStyle w:val="IndexLink"/>
              </w:rPr>
              <w:t>Висновки</w:t>
              <w:tab/>
              <w:t>32</w:t>
            </w:r>
          </w:hyperlink>
        </w:p>
        <w:p>
          <w:pPr>
            <w:pStyle w:val="Contents1"/>
            <w:tabs>
              <w:tab w:val="clear" w:pos="10080"/>
              <w:tab w:val="right" w:pos="10205" w:leader="dot"/>
            </w:tabs>
            <w:rPr/>
          </w:pPr>
          <w:hyperlink w:anchor="__RefHeading___Toc2070_1634616227">
            <w:r>
              <w:rPr>
                <w:rStyle w:val="IndexLink"/>
              </w:rPr>
              <w:t>Список джерел інформації</w:t>
              <w:tab/>
              <w:t>33</w:t>
            </w:r>
          </w:hyperlink>
          <w:r>
            <w:rPr>
              <w:rStyle w:val="IndexLink"/>
            </w:rPr>
            <w:fldChar w:fldCharType="end"/>
          </w:r>
        </w:p>
      </w:sdtContent>
    </w:sdt>
    <w:p>
      <w:pPr>
        <w:pStyle w:val="Normal"/>
        <w:widowControl/>
        <w:bidi w:val="0"/>
        <w:spacing w:lineRule="auto" w:line="360" w:before="0" w:after="0"/>
        <w:ind w:left="0" w:right="0" w:firstLine="709"/>
        <w:jc w:val="both"/>
        <w:rPr>
          <w:sz w:val="28"/>
          <w:szCs w:val="24"/>
          <w:lang w:val="uk-UA" w:eastAsia="ru-RU"/>
        </w:rPr>
      </w:pPr>
      <w:r>
        <w:rPr>
          <w:sz w:val="28"/>
          <w:szCs w:val="24"/>
          <w:lang w:val="uk-UA" w:eastAsia="ru-RU"/>
        </w:rPr>
      </w:r>
      <w:bookmarkStart w:id="8" w:name="_Toc93810376"/>
      <w:bookmarkStart w:id="9" w:name="_Toc86583117"/>
      <w:bookmarkStart w:id="10" w:name="_Toc86466362"/>
      <w:bookmarkStart w:id="11" w:name="_Toc86466263"/>
      <w:bookmarkStart w:id="12" w:name="_Toc93810376"/>
      <w:bookmarkStart w:id="13" w:name="_Toc86583117"/>
      <w:bookmarkStart w:id="14" w:name="_Toc86466362"/>
      <w:bookmarkStart w:id="15" w:name="_Toc86466263"/>
      <w:bookmarkEnd w:id="12"/>
      <w:bookmarkEnd w:id="13"/>
      <w:bookmarkEnd w:id="14"/>
      <w:bookmarkEnd w:id="15"/>
    </w:p>
    <w:p>
      <w:pPr>
        <w:pStyle w:val="Heading1"/>
        <w:rPr>
          <w:lang w:val="uk-UA"/>
        </w:rPr>
      </w:pPr>
      <w:bookmarkStart w:id="16" w:name="__RefHeading___Toc2012_1634616227"/>
      <w:bookmarkStart w:id="17" w:name="_Toc118632035"/>
      <w:bookmarkEnd w:id="16"/>
      <w:r>
        <w:rPr>
          <w:lang w:val="uk-UA"/>
        </w:rPr>
        <w:t>Перелік позначень та скорочень</w:t>
      </w:r>
      <w:bookmarkEnd w:id="17"/>
    </w:p>
    <w:p>
      <w:pPr>
        <w:pStyle w:val="BodyTextIndent"/>
        <w:rPr>
          <w:szCs w:val="28"/>
          <w:lang w:val="uk-UA"/>
        </w:rPr>
      </w:pPr>
      <w:r>
        <w:rPr>
          <w:szCs w:val="28"/>
          <w:lang w:val="uk-UA"/>
        </w:rPr>
        <w:t>СУБД – система управління базами даних.</w:t>
      </w:r>
    </w:p>
    <w:p>
      <w:pPr>
        <w:pStyle w:val="BodyTextIndent"/>
        <w:rPr>
          <w:szCs w:val="28"/>
          <w:lang w:val="uk-UA"/>
        </w:rPr>
      </w:pPr>
      <w:r>
        <w:rPr>
          <w:szCs w:val="28"/>
          <w:lang w:val="uk-UA"/>
        </w:rPr>
        <w:t>СППР — система підтримки прийняття рішень</w:t>
      </w:r>
    </w:p>
    <w:p>
      <w:pPr>
        <w:pStyle w:val="BodyTextIndent"/>
        <w:rPr>
          <w:szCs w:val="28"/>
          <w:lang w:val="uk-UA"/>
        </w:rPr>
      </w:pPr>
      <w:r>
        <w:rPr>
          <w:szCs w:val="28"/>
          <w:lang w:val="uk-UA"/>
        </w:rPr>
        <w:t xml:space="preserve">РЗ — рідкісне захворювання, захворювання котре зустрічається меньше ніж у 1 людинни на 2000 населення </w:t>
      </w:r>
    </w:p>
    <w:p>
      <w:pPr>
        <w:pStyle w:val="BodyTextIndent"/>
        <w:rPr/>
      </w:pPr>
      <w:r>
        <w:rPr>
          <w:rFonts w:eastAsia="Times New Roman" w:cs="Times New Roman"/>
          <w:b w:val="false"/>
          <w:i w:val="false"/>
          <w:caps w:val="false"/>
          <w:smallCaps w:val="false"/>
          <w:color w:val="auto"/>
          <w:spacing w:val="0"/>
          <w:kern w:val="0"/>
          <w:sz w:val="28"/>
          <w:szCs w:val="28"/>
          <w:lang w:val="uk-UA" w:eastAsia="ru-RU" w:bidi="ar-SA"/>
        </w:rPr>
        <w:t xml:space="preserve">DBMS </w:t>
      </w:r>
      <w:r>
        <w:rPr>
          <w:rFonts w:eastAsia="Times New Roman" w:cs="Times New Roman"/>
          <w:b w:val="false"/>
          <w:i w:val="false"/>
          <w:caps w:val="false"/>
          <w:smallCaps w:val="false"/>
          <w:color w:val="auto"/>
          <w:spacing w:val="0"/>
          <w:kern w:val="0"/>
          <w:sz w:val="28"/>
          <w:szCs w:val="24"/>
          <w:lang w:val="uk-UA" w:eastAsia="ru-RU" w:bidi="ar-SA"/>
        </w:rPr>
        <w:t>- D</w:t>
      </w:r>
      <w:r>
        <w:rPr>
          <w:rStyle w:val="Emphasis"/>
          <w:rFonts w:eastAsia="Times New Roman" w:cs="Times New Roman"/>
          <w:b w:val="false"/>
          <w:i w:val="false"/>
          <w:caps w:val="false"/>
          <w:smallCaps w:val="false"/>
          <w:color w:val="auto"/>
          <w:spacing w:val="0"/>
          <w:kern w:val="0"/>
          <w:sz w:val="28"/>
          <w:szCs w:val="24"/>
          <w:lang w:val="uk-UA" w:eastAsia="ru-RU" w:bidi="ar-SA"/>
        </w:rPr>
        <w:t>atabase management system</w:t>
      </w:r>
    </w:p>
    <w:p>
      <w:pPr>
        <w:pStyle w:val="BodyTextIndent"/>
        <w:rPr/>
      </w:pPr>
      <w:r>
        <w:rPr>
          <w:rStyle w:val="Emphasis"/>
          <w:rFonts w:eastAsia="Times New Roman" w:cs="Times New Roman"/>
          <w:b w:val="false"/>
          <w:i w:val="false"/>
          <w:caps w:val="false"/>
          <w:smallCaps w:val="false"/>
          <w:color w:val="auto"/>
          <w:spacing w:val="0"/>
          <w:kern w:val="0"/>
          <w:sz w:val="28"/>
          <w:szCs w:val="24"/>
          <w:lang w:val="uk-UA" w:eastAsia="ru-RU" w:bidi="ar-SA"/>
        </w:rPr>
        <w:t>DSS - Decision. Support System</w:t>
      </w:r>
    </w:p>
    <w:p>
      <w:pPr>
        <w:pStyle w:val="BodyTextIndent"/>
        <w:rPr/>
      </w:pPr>
      <w:r>
        <w:rPr>
          <w:szCs w:val="28"/>
          <w:lang w:val="uk-UA"/>
        </w:rPr>
        <w:t xml:space="preserve">BPM – </w:t>
      </w:r>
      <w:r>
        <w:rPr>
          <w:lang w:val="uk-UA"/>
        </w:rPr>
        <w:t>Business Process Management.</w:t>
      </w:r>
    </w:p>
    <w:p>
      <w:pPr>
        <w:pStyle w:val="BodyTextIndent"/>
        <w:rPr/>
      </w:pPr>
      <w:r>
        <w:rPr>
          <w:szCs w:val="28"/>
          <w:lang w:val="uk-UA"/>
        </w:rPr>
        <w:t xml:space="preserve">BPMN – </w:t>
      </w:r>
      <w:r>
        <w:rPr>
          <w:lang w:val="uk-UA"/>
        </w:rPr>
        <w:t>Business Process Model and Notation.</w:t>
      </w:r>
    </w:p>
    <w:p>
      <w:pPr>
        <w:pStyle w:val="BodyTextIndent"/>
        <w:rPr/>
      </w:pPr>
      <w:r>
        <w:rPr>
          <w:szCs w:val="28"/>
          <w:lang w:val="uk-UA"/>
        </w:rPr>
        <w:t xml:space="preserve">NLP – </w:t>
      </w:r>
      <w:r>
        <w:rPr>
          <w:lang w:val="uk-UA"/>
        </w:rPr>
        <w:t>Natural Language Processing.</w:t>
      </w:r>
    </w:p>
    <w:p>
      <w:pPr>
        <w:pStyle w:val="BodyTextIndent"/>
        <w:rPr>
          <w:szCs w:val="28"/>
          <w:lang w:val="uk-UA"/>
        </w:rPr>
      </w:pPr>
      <w:r>
        <w:rPr>
          <w:szCs w:val="28"/>
          <w:lang w:val="uk-UA"/>
        </w:rPr>
        <w:t>UML – Unified Modeling Language.</w:t>
      </w:r>
    </w:p>
    <w:p>
      <w:pPr>
        <w:pStyle w:val="Normal"/>
        <w:rPr>
          <w:lang w:val="uk-UA"/>
        </w:rPr>
      </w:pPr>
      <w:r>
        <w:rPr>
          <w:lang w:val="uk-UA"/>
        </w:rPr>
      </w:r>
    </w:p>
    <w:p>
      <w:pPr>
        <w:pStyle w:val="Heading1"/>
        <w:rPr>
          <w:lang w:val="uk-UA"/>
        </w:rPr>
      </w:pPr>
      <w:bookmarkStart w:id="18" w:name="__RefHeading___Toc2014_1634616227"/>
      <w:bookmarkStart w:id="19" w:name="_Toc118632036"/>
      <w:bookmarkStart w:id="20" w:name="_Toc864663621"/>
      <w:bookmarkStart w:id="21" w:name="_Toc864662631"/>
      <w:bookmarkStart w:id="22" w:name="_Toc865831171"/>
      <w:bookmarkStart w:id="23" w:name="_Toc938103761"/>
      <w:bookmarkEnd w:id="18"/>
      <w:bookmarkEnd w:id="20"/>
      <w:bookmarkEnd w:id="21"/>
      <w:bookmarkEnd w:id="22"/>
      <w:bookmarkEnd w:id="23"/>
      <w:r>
        <w:rPr>
          <w:lang w:val="uk-UA"/>
        </w:rPr>
        <w:t>Вступ</w:t>
      </w:r>
      <w:bookmarkEnd w:id="19"/>
    </w:p>
    <w:p>
      <w:pPr>
        <w:pStyle w:val="BodyTextIndent"/>
        <w:rPr>
          <w:sz w:val="28"/>
          <w:szCs w:val="24"/>
          <w:lang w:val="uk-UA" w:eastAsia="ru-RU"/>
        </w:rPr>
      </w:pPr>
      <w:r>
        <w:rPr>
          <w:sz w:val="28"/>
          <w:szCs w:val="24"/>
          <w:lang w:val="uk-UA" w:eastAsia="ru-RU"/>
        </w:rPr>
        <w:t>Данна робота націлення на вирішення проблем у медичній сфорі.</w:t>
      </w:r>
    </w:p>
    <w:p>
      <w:pPr>
        <w:pStyle w:val="BodyTextIndent"/>
        <w:rPr>
          <w:color w:val="800080"/>
          <w:lang w:val="uk-UA"/>
        </w:rPr>
      </w:pPr>
      <w:r>
        <w:rPr>
          <w:color w:val="800080"/>
          <w:lang w:val="uk-UA"/>
        </w:rPr>
        <w:t>Моделі бізнес-процесів зарекомендували себе як ефективний засіб візуалізації та вдосконалення складних організаційних операцій. Моделі бізнес-процесів використовуються для пошуку неефективних місць в описаних бізнес-процесах та усунення виявлених недоліків шляхом автоматизації за допомогою програмних рішень, що налаштовуються, або уніфікованих програмних середовищ виконання бізнес-процесів [1].</w:t>
      </w:r>
    </w:p>
    <w:p>
      <w:pPr>
        <w:pStyle w:val="BodyTextIndent"/>
        <w:rPr>
          <w:color w:val="800080"/>
          <w:lang w:val="uk-UA"/>
        </w:rPr>
      </w:pPr>
      <w:r>
        <w:rPr>
          <w:color w:val="800080"/>
          <w:lang w:val="uk-UA"/>
        </w:rPr>
        <w:t>BPM (Business Process Management, управління бізнес-процесами) – це концепція управління організацією на рівні процесів, які розглядаються як бізнес-ресурс, що постійно змінюється і адаптується до змін всередині та в бізнес-кліматі. Основні принципи цієї концепції – це прозорість та зрозумілість бізнес-процесів. Для досягнення цієї мети вдаються до моделювання процесів шляхом використання нотацій певного сталого стандарту. Найпоширенішим стандартом такої нотації є BPMN 2.0 [2] (Business Process Model and Notation, нотація моделювання бізнес-процесів). Нотація містить постійний перелік елементів, що застосовується для побудови діаграм – моделей бізнес-процесів. Така модель може включати в себе набір дій та подій.</w:t>
      </w:r>
    </w:p>
    <w:p>
      <w:pPr>
        <w:pStyle w:val="BodyTextIndent"/>
        <w:rPr>
          <w:color w:val="800080"/>
          <w:lang w:val="uk-UA"/>
        </w:rPr>
      </w:pPr>
      <w:r>
        <w:rPr>
          <w:color w:val="800080"/>
          <w:lang w:val="uk-UA"/>
        </w:rPr>
        <w:t>Однак створення моделей бізнес-процесів є трудомісткою справою, яка потребує значних ресурсів, тому можуть виникати ситуації в яких модель бізнес-процесу не відповідає її текстовому опису. Це може призвести до втрат у часі та значних грошових втрат. Таким чином, актуальною є задача аналізу відповідності моделей бізнес-процесів їх текстовим описам [1].</w:t>
      </w:r>
    </w:p>
    <w:p>
      <w:pPr>
        <w:pStyle w:val="BodyTextIndent"/>
        <w:rPr>
          <w:color w:val="800080"/>
          <w:lang w:val="uk-UA"/>
        </w:rPr>
      </w:pPr>
      <w:r>
        <w:rPr>
          <w:color w:val="800080"/>
          <w:lang w:val="uk-UA"/>
        </w:rPr>
        <w:t>Об’єкт роботи – процес аналізу відповідності моделей бізнес-процесів їх текстовим описам.</w:t>
      </w:r>
    </w:p>
    <w:p>
      <w:pPr>
        <w:pStyle w:val="BodyTextIndent"/>
        <w:rPr>
          <w:color w:val="800080"/>
          <w:lang w:val="uk-UA"/>
        </w:rPr>
      </w:pPr>
      <w:r>
        <w:rPr>
          <w:color w:val="800080"/>
          <w:lang w:val="uk-UA"/>
        </w:rPr>
        <w:t>Предмет роботи – алгоритмічне та програмне забезпечення для аналізу відповідності моделей бізнес-процесів їх текстовим описам.</w:t>
      </w:r>
    </w:p>
    <w:p>
      <w:pPr>
        <w:pStyle w:val="BodyTextIndent"/>
        <w:rPr>
          <w:color w:val="800080"/>
          <w:lang w:val="uk-UA"/>
        </w:rPr>
      </w:pPr>
      <w:r>
        <w:rPr>
          <w:color w:val="800080"/>
          <w:lang w:val="uk-UA"/>
        </w:rPr>
        <w:t>Мета роботи – забезпечення адекватності моделей бізнес-процесів за рахунок аналізу їх відповідності текстовим описам.</w:t>
      </w:r>
    </w:p>
    <w:p>
      <w:pPr>
        <w:pStyle w:val="Heading1"/>
        <w:numPr>
          <w:ilvl w:val="0"/>
          <w:numId w:val="4"/>
        </w:numPr>
        <w:rPr>
          <w:lang w:val="uk-UA"/>
        </w:rPr>
      </w:pPr>
      <w:bookmarkStart w:id="24" w:name="__RefHeading___Toc2016_1634616227"/>
      <w:bookmarkEnd w:id="24"/>
      <w:r>
        <w:rPr>
          <w:lang w:val="uk-UA"/>
        </w:rPr>
        <w:t xml:space="preserve">Проблематика </w:t>
      </w:r>
    </w:p>
    <w:p>
      <w:pPr>
        <w:pStyle w:val="Heading2"/>
        <w:numPr>
          <w:ilvl w:val="1"/>
          <w:numId w:val="4"/>
        </w:numPr>
        <w:rPr>
          <w:sz w:val="28"/>
          <w:szCs w:val="24"/>
          <w:lang w:val="uk-UA" w:eastAsia="ru-RU"/>
        </w:rPr>
      </w:pPr>
      <w:bookmarkStart w:id="25" w:name="__RefHeading___Toc2018_1634616227"/>
      <w:bookmarkEnd w:id="25"/>
      <w:r>
        <w:rPr>
          <w:sz w:val="28"/>
          <w:szCs w:val="24"/>
          <w:lang w:val="uk-UA" w:eastAsia="ru-RU"/>
        </w:rPr>
        <w:t>Customer development</w:t>
      </w:r>
    </w:p>
    <w:p>
      <w:pPr>
        <w:pStyle w:val="Heading2"/>
        <w:numPr>
          <w:ilvl w:val="1"/>
          <w:numId w:val="4"/>
        </w:numPr>
        <w:rPr>
          <w:lang w:val="uk-UA"/>
        </w:rPr>
      </w:pPr>
      <w:r>
        <w:rPr>
          <w:lang w:val="uk-UA"/>
        </w:rPr>
      </w:r>
    </w:p>
    <w:p>
      <w:pPr>
        <w:pStyle w:val="BodyTextIndent"/>
        <w:rPr>
          <w:sz w:val="28"/>
          <w:szCs w:val="24"/>
          <w:lang w:val="uk-UA" w:eastAsia="ru-RU"/>
        </w:rPr>
      </w:pPr>
      <w:r>
        <w:rPr>
          <w:sz w:val="28"/>
          <w:szCs w:val="24"/>
          <w:lang w:val="uk-UA" w:eastAsia="ru-RU"/>
        </w:rPr>
        <w:t>Перед початком проведення етапу “Customer development”, було висунуто такі припущення відносно проблем пацієнтів:</w:t>
      </w:r>
    </w:p>
    <w:p>
      <w:pPr>
        <w:pStyle w:val="Normal"/>
        <w:numPr>
          <w:ilvl w:val="0"/>
          <w:numId w:val="5"/>
        </w:numPr>
        <w:rPr>
          <w:sz w:val="28"/>
          <w:szCs w:val="24"/>
          <w:lang w:val="uk-UA" w:eastAsia="ru-RU"/>
        </w:rPr>
      </w:pPr>
      <w:r>
        <w:rPr>
          <w:sz w:val="28"/>
          <w:szCs w:val="24"/>
          <w:lang w:val="uk-UA" w:eastAsia="ru-RU"/>
        </w:rPr>
        <w:t>Великі витрати часу на пошук всіх необхідних досліджень/заключень перед відвідуванням лікаря в паперових медичних картках</w:t>
      </w:r>
    </w:p>
    <w:p>
      <w:pPr>
        <w:pStyle w:val="Normal"/>
        <w:numPr>
          <w:ilvl w:val="0"/>
          <w:numId w:val="5"/>
        </w:numPr>
        <w:rPr>
          <w:sz w:val="28"/>
          <w:szCs w:val="24"/>
          <w:lang w:val="uk-UA" w:eastAsia="ru-RU"/>
        </w:rPr>
      </w:pPr>
      <w:r>
        <w:rPr>
          <w:sz w:val="28"/>
          <w:szCs w:val="24"/>
          <w:lang w:val="uk-UA" w:eastAsia="ru-RU"/>
        </w:rPr>
        <w:t>Незручність зберігання і витрати місця при переїздах з паперовими медичними картками</w:t>
      </w:r>
    </w:p>
    <w:p>
      <w:pPr>
        <w:pStyle w:val="Normal"/>
        <w:numPr>
          <w:ilvl w:val="0"/>
          <w:numId w:val="5"/>
        </w:numPr>
        <w:rPr>
          <w:sz w:val="28"/>
          <w:szCs w:val="24"/>
          <w:lang w:val="uk-UA" w:eastAsia="ru-RU"/>
        </w:rPr>
      </w:pPr>
      <w:r>
        <w:rPr>
          <w:sz w:val="28"/>
          <w:szCs w:val="24"/>
          <w:lang w:val="uk-UA" w:eastAsia="ru-RU"/>
        </w:rPr>
        <w:t>Проблеми зі збором досліджень/заключень при зберіганні в єлектронних каторогах закладів(здебільше в кожному свій)</w:t>
      </w:r>
    </w:p>
    <w:p>
      <w:pPr>
        <w:pStyle w:val="Normal"/>
        <w:numPr>
          <w:ilvl w:val="0"/>
          <w:numId w:val="5"/>
        </w:numPr>
        <w:rPr>
          <w:sz w:val="28"/>
          <w:szCs w:val="24"/>
          <w:lang w:val="uk-UA" w:eastAsia="ru-RU"/>
        </w:rPr>
      </w:pPr>
      <w:r>
        <w:rPr>
          <w:sz w:val="28"/>
          <w:szCs w:val="24"/>
          <w:lang w:val="uk-UA" w:eastAsia="ru-RU"/>
        </w:rPr>
        <w:t>Недовіра до хмарних рішень, бажання володіти історією лише особисто</w:t>
      </w:r>
    </w:p>
    <w:p>
      <w:pPr>
        <w:pStyle w:val="TextBodyIndent"/>
        <w:rPr>
          <w:sz w:val="28"/>
          <w:szCs w:val="24"/>
          <w:lang w:val="uk-UA" w:eastAsia="ru-RU"/>
        </w:rPr>
      </w:pPr>
      <w:r>
        <w:rPr>
          <w:sz w:val="28"/>
          <w:szCs w:val="24"/>
          <w:lang w:val="uk-UA" w:eastAsia="ru-RU"/>
        </w:rPr>
        <w:t>Cusdev підтвертив 1 і 3 припущення, 4 — немає недовіри у більшості, але виражене бажання мати офлайн доступ до історії, чого не надають сервіси від медичних закладів. Також було виявлено, 70% людей відчували проблеми але не шукали цифровий сервіс, на це обовязково потрібно врахувати під час формування маркетенгової стратегії.</w:t>
      </w:r>
    </w:p>
    <w:p>
      <w:pPr>
        <w:pStyle w:val="TextBody"/>
        <w:rPr/>
      </w:pPr>
      <w:r>
        <w:rPr>
          <w:sz w:val="28"/>
          <w:szCs w:val="24"/>
          <w:lang w:val="uk-UA" w:eastAsia="ru-RU"/>
        </w:rPr>
        <w:t xml:space="preserve">Також за для збільшення цільоваго ринку, прицнято рішення додати функціонал СППР. </w:t>
      </w:r>
      <w:commentRangeStart w:id="0"/>
      <w:r>
        <w:rPr>
          <w:sz w:val="28"/>
          <w:szCs w:val="24"/>
          <w:lang w:val="uk-UA" w:eastAsia="ru-RU"/>
        </w:rPr>
        <w:t>Основуючись на дослідженнях</w:t>
      </w:r>
      <w:r>
        <w:rPr>
          <w:sz w:val="28"/>
          <w:szCs w:val="24"/>
          <w:lang w:val="uk-UA" w:eastAsia="ru-RU"/>
        </w:rPr>
      </w:r>
      <w:commentRangeEnd w:id="0"/>
      <w:r>
        <w:commentReference w:id="0"/>
      </w:r>
      <w:r>
        <w:rPr>
          <w:sz w:val="28"/>
          <w:szCs w:val="24"/>
          <w:lang w:val="uk-UA" w:eastAsia="ru-RU"/>
        </w:rPr>
        <w:t xml:space="preserve">, бачимо проблему з діагностуванням. Окрім комплексних рішень з довгим часом реалізації, таких як збільшення годин в університетах, додаткових курсів в навчальних і медичних закладах для вивчення РЗ, є швидкий, так би мовить “симптоматичний” спосіб — інтелектуальна модель котра підсвітлює випадки з високою ймовірністю РЗ. </w:t>
      </w:r>
      <w:commentRangeStart w:id="1"/>
      <w:r>
        <w:rPr>
          <w:color w:val="00A933"/>
          <w:sz w:val="28"/>
          <w:szCs w:val="24"/>
          <w:lang w:val="uk-UA" w:eastAsia="ru-RU"/>
        </w:rPr>
        <w:t>За підтримки лікарів визначенно кращім варіантом для хвороб, на яких можна перевірити ідею СППР -</w:t>
      </w:r>
      <w:commentRangeEnd w:id="1"/>
      <w:r>
        <w:commentReference w:id="1"/>
      </w:r>
      <w:r>
        <w:rPr>
          <w:color w:val="00A933"/>
          <w:sz w:val="28"/>
          <w:szCs w:val="24"/>
          <w:lang w:val="uk-UA" w:eastAsia="ru-RU"/>
        </w:rPr>
      </w:r>
    </w:p>
    <w:p>
      <w:pPr>
        <w:pStyle w:val="Heading2"/>
        <w:numPr>
          <w:ilvl w:val="1"/>
          <w:numId w:val="4"/>
        </w:numPr>
        <w:rPr>
          <w:rFonts w:cs="Arial"/>
          <w:b/>
          <w:b/>
          <w:bCs/>
          <w:iCs/>
          <w:sz w:val="28"/>
          <w:szCs w:val="24"/>
          <w:lang w:val="uk-UA" w:eastAsia="ru-RU"/>
        </w:rPr>
      </w:pPr>
      <w:bookmarkStart w:id="26" w:name="__RefHeading___Toc2020_1634616227"/>
      <w:bookmarkEnd w:id="26"/>
      <w:r>
        <w:rPr>
          <w:rFonts w:cs="Arial"/>
          <w:b/>
          <w:bCs/>
          <w:iCs/>
          <w:sz w:val="28"/>
          <w:szCs w:val="24"/>
          <w:lang w:val="uk-UA" w:eastAsia="ru-RU"/>
        </w:rPr>
        <w:t>Аналіз результату casdev. Формування вимог</w:t>
      </w:r>
    </w:p>
    <w:p>
      <w:pPr>
        <w:pStyle w:val="BodyTextIndent"/>
        <w:rPr>
          <w:rFonts w:cs="Arial"/>
          <w:b w:val="false"/>
          <w:b w:val="false"/>
          <w:bCs w:val="false"/>
          <w:iCs/>
          <w:sz w:val="28"/>
          <w:szCs w:val="24"/>
          <w:lang w:val="uk-UA" w:eastAsia="ru-RU"/>
        </w:rPr>
      </w:pPr>
      <w:r>
        <w:rPr>
          <w:rFonts w:cs="Arial"/>
          <w:b w:val="false"/>
          <w:bCs w:val="false"/>
          <w:iCs/>
          <w:sz w:val="28"/>
          <w:szCs w:val="24"/>
          <w:lang w:val="uk-UA" w:eastAsia="ru-RU"/>
        </w:rPr>
        <w:t>Зпираючись на вищевикладені результат роботи, будуть такі вимогу до майбутьнього продукту.</w:t>
      </w:r>
    </w:p>
    <w:p>
      <w:pPr>
        <w:pStyle w:val="BodyTextIndent"/>
        <w:rPr>
          <w:b w:val="false"/>
          <w:b w:val="false"/>
          <w:bCs w:val="false"/>
          <w:i/>
          <w:i/>
          <w:iCs/>
          <w:sz w:val="28"/>
          <w:szCs w:val="24"/>
          <w:u w:val="single"/>
          <w:lang w:val="uk-UA" w:eastAsia="ru-RU"/>
        </w:rPr>
      </w:pPr>
      <w:r>
        <w:rPr>
          <w:b w:val="false"/>
          <w:bCs w:val="false"/>
          <w:i/>
          <w:iCs/>
          <w:sz w:val="28"/>
          <w:szCs w:val="24"/>
          <w:u w:val="single"/>
          <w:lang w:val="uk-UA" w:eastAsia="ru-RU"/>
        </w:rPr>
        <w:t>“</w:t>
      </w:r>
      <w:r>
        <w:rPr>
          <w:b w:val="false"/>
          <w:bCs w:val="false"/>
          <w:i/>
          <w:iCs/>
          <w:sz w:val="28"/>
          <w:szCs w:val="24"/>
          <w:u w:val="single"/>
          <w:lang w:val="uk-UA" w:eastAsia="ru-RU"/>
        </w:rPr>
        <w:t>Великі витрати часу на пошук всіх необхідних досліджень/заключень перед відвідуванням лікаря в паперових медичних картках”:</w:t>
      </w:r>
    </w:p>
    <w:p>
      <w:pPr>
        <w:pStyle w:val="Normal"/>
        <w:numPr>
          <w:ilvl w:val="0"/>
          <w:numId w:val="6"/>
        </w:numPr>
        <w:rPr>
          <w:b w:val="false"/>
          <w:b w:val="false"/>
          <w:bCs w:val="false"/>
          <w:sz w:val="28"/>
          <w:szCs w:val="24"/>
          <w:lang w:val="uk-UA" w:eastAsia="ru-RU"/>
        </w:rPr>
      </w:pPr>
      <w:r>
        <w:rPr>
          <w:b w:val="false"/>
          <w:bCs w:val="false"/>
          <w:sz w:val="28"/>
          <w:szCs w:val="24"/>
          <w:lang w:val="uk-UA" w:eastAsia="ru-RU"/>
        </w:rPr>
        <w:t>Агрегація всієї інформації(заключення лікарів, лабораторні аналізи, дослідження)</w:t>
      </w:r>
    </w:p>
    <w:p>
      <w:pPr>
        <w:pStyle w:val="Normal"/>
        <w:numPr>
          <w:ilvl w:val="0"/>
          <w:numId w:val="6"/>
        </w:numPr>
        <w:rPr>
          <w:b w:val="false"/>
          <w:b w:val="false"/>
          <w:bCs w:val="false"/>
          <w:sz w:val="28"/>
          <w:szCs w:val="24"/>
          <w:lang w:val="uk-UA" w:eastAsia="ru-RU"/>
        </w:rPr>
      </w:pPr>
      <w:r>
        <w:rPr>
          <w:b w:val="false"/>
          <w:bCs w:val="false"/>
          <w:sz w:val="28"/>
          <w:szCs w:val="24"/>
          <w:lang w:val="uk-UA" w:eastAsia="ru-RU"/>
        </w:rPr>
        <w:t>Пошук/фільтрація по сферам/хворобам</w:t>
      </w:r>
    </w:p>
    <w:p>
      <w:pPr>
        <w:pStyle w:val="BodyTextIndent"/>
        <w:rPr>
          <w:b w:val="false"/>
          <w:b w:val="false"/>
          <w:bCs w:val="false"/>
          <w:i/>
          <w:i/>
          <w:iCs/>
          <w:sz w:val="28"/>
          <w:szCs w:val="24"/>
          <w:u w:val="single"/>
          <w:lang w:val="uk-UA" w:eastAsia="ru-RU"/>
        </w:rPr>
      </w:pPr>
      <w:r>
        <w:rPr>
          <w:b w:val="false"/>
          <w:bCs w:val="false"/>
          <w:i/>
          <w:iCs/>
          <w:sz w:val="28"/>
          <w:szCs w:val="24"/>
          <w:u w:val="single"/>
          <w:lang w:val="uk-UA" w:eastAsia="ru-RU"/>
        </w:rPr>
        <w:t>“</w:t>
      </w:r>
      <w:r>
        <w:rPr>
          <w:b w:val="false"/>
          <w:bCs w:val="false"/>
          <w:i/>
          <w:iCs/>
          <w:sz w:val="28"/>
          <w:szCs w:val="24"/>
          <w:u w:val="single"/>
          <w:lang w:val="uk-UA" w:eastAsia="ru-RU"/>
        </w:rPr>
        <w:t>Проблеми зі збором досліджень/заключень при зберіганні в єлектронних каторогах закладів(здебільше кожний в свій)”:</w:t>
      </w:r>
    </w:p>
    <w:p>
      <w:pPr>
        <w:pStyle w:val="Normal"/>
        <w:numPr>
          <w:ilvl w:val="0"/>
          <w:numId w:val="7"/>
        </w:numPr>
        <w:rPr>
          <w:b w:val="false"/>
          <w:b w:val="false"/>
          <w:bCs w:val="false"/>
          <w:sz w:val="28"/>
          <w:szCs w:val="24"/>
          <w:lang w:val="uk-UA" w:eastAsia="ru-RU"/>
        </w:rPr>
      </w:pPr>
      <w:r>
        <w:rPr>
          <w:b w:val="false"/>
          <w:bCs w:val="false"/>
          <w:sz w:val="28"/>
          <w:szCs w:val="24"/>
          <w:lang w:val="uk-UA" w:eastAsia="ru-RU"/>
        </w:rPr>
        <w:t>Імпорт сутностей системи зі стороніх систем/форматів</w:t>
      </w:r>
    </w:p>
    <w:p>
      <w:pPr>
        <w:pStyle w:val="BodyTextIndent"/>
        <w:rPr>
          <w:b w:val="false"/>
          <w:b w:val="false"/>
          <w:bCs w:val="false"/>
          <w:i/>
          <w:i/>
          <w:iCs/>
          <w:sz w:val="28"/>
          <w:szCs w:val="24"/>
          <w:u w:val="single"/>
          <w:lang w:val="uk-UA" w:eastAsia="ru-RU"/>
        </w:rPr>
      </w:pPr>
      <w:r>
        <w:rPr>
          <w:b w:val="false"/>
          <w:bCs w:val="false"/>
          <w:i/>
          <w:iCs/>
          <w:sz w:val="28"/>
          <w:szCs w:val="24"/>
          <w:u w:val="single"/>
          <w:lang w:val="uk-UA" w:eastAsia="ru-RU"/>
        </w:rPr>
        <w:t>“</w:t>
      </w:r>
      <w:r>
        <w:rPr>
          <w:b w:val="false"/>
          <w:bCs w:val="false"/>
          <w:i/>
          <w:iCs/>
          <w:sz w:val="28"/>
          <w:szCs w:val="24"/>
          <w:u w:val="single"/>
          <w:lang w:val="uk-UA" w:eastAsia="ru-RU"/>
        </w:rPr>
        <w:t>бажання мати офлайн доступ до історії”:</w:t>
      </w:r>
    </w:p>
    <w:p>
      <w:pPr>
        <w:pStyle w:val="Normal"/>
        <w:numPr>
          <w:ilvl w:val="0"/>
          <w:numId w:val="8"/>
        </w:numPr>
        <w:rPr>
          <w:b w:val="false"/>
          <w:b w:val="false"/>
          <w:bCs w:val="false"/>
          <w:sz w:val="28"/>
          <w:szCs w:val="24"/>
          <w:lang w:val="uk-UA" w:eastAsia="ru-RU"/>
        </w:rPr>
      </w:pPr>
      <w:r>
        <w:rPr>
          <w:b w:val="false"/>
          <w:bCs w:val="false"/>
          <w:sz w:val="28"/>
          <w:szCs w:val="24"/>
          <w:lang w:val="uk-UA" w:eastAsia="ru-RU"/>
        </w:rPr>
        <w:t>Офлайн мод</w:t>
      </w:r>
    </w:p>
    <w:p>
      <w:pPr>
        <w:pStyle w:val="BodyTextIndent"/>
        <w:rPr>
          <w:b w:val="false"/>
          <w:b w:val="false"/>
          <w:bCs w:val="false"/>
          <w:i/>
          <w:i/>
          <w:iCs/>
          <w:sz w:val="28"/>
          <w:szCs w:val="24"/>
          <w:u w:val="single"/>
          <w:lang w:val="uk-UA" w:eastAsia="ru-RU"/>
        </w:rPr>
      </w:pPr>
      <w:r>
        <w:rPr>
          <w:b w:val="false"/>
          <w:bCs w:val="false"/>
          <w:i/>
          <w:iCs/>
          <w:sz w:val="28"/>
          <w:szCs w:val="24"/>
          <w:u w:val="single"/>
          <w:lang w:val="uk-UA" w:eastAsia="ru-RU"/>
        </w:rPr>
        <w:t>“</w:t>
      </w:r>
      <w:r>
        <w:rPr>
          <w:b w:val="false"/>
          <w:bCs w:val="false"/>
          <w:i/>
          <w:iCs/>
          <w:sz w:val="28"/>
          <w:szCs w:val="24"/>
          <w:u w:val="single"/>
          <w:lang w:val="uk-UA" w:eastAsia="ru-RU"/>
        </w:rPr>
        <w:t>інтелектуальна модель котра підсвітлює випадки з високою ймовірністю РЗ”:</w:t>
      </w:r>
    </w:p>
    <w:p>
      <w:pPr>
        <w:pStyle w:val="Normal"/>
        <w:numPr>
          <w:ilvl w:val="0"/>
          <w:numId w:val="9"/>
        </w:numPr>
        <w:rPr>
          <w:b w:val="false"/>
          <w:b w:val="false"/>
          <w:bCs w:val="false"/>
          <w:i w:val="false"/>
          <w:i w:val="false"/>
          <w:iCs w:val="false"/>
          <w:sz w:val="28"/>
          <w:szCs w:val="24"/>
          <w:u w:val="none"/>
          <w:lang w:val="uk-UA" w:eastAsia="ru-RU"/>
        </w:rPr>
      </w:pPr>
      <w:r>
        <w:rPr>
          <w:b w:val="false"/>
          <w:bCs w:val="false"/>
          <w:i w:val="false"/>
          <w:iCs w:val="false"/>
          <w:sz w:val="28"/>
          <w:szCs w:val="24"/>
          <w:u w:val="none"/>
          <w:lang w:val="uk-UA" w:eastAsia="ru-RU"/>
        </w:rPr>
        <w:t>математична модель прогнозування РЗ</w:t>
      </w:r>
    </w:p>
    <w:p>
      <w:pPr>
        <w:pStyle w:val="Heading2"/>
        <w:numPr>
          <w:ilvl w:val="1"/>
          <w:numId w:val="4"/>
        </w:numPr>
        <w:rPr>
          <w:rFonts w:cs="Arial"/>
          <w:b/>
          <w:b/>
          <w:bCs/>
          <w:iCs/>
          <w:sz w:val="28"/>
          <w:szCs w:val="24"/>
          <w:lang w:val="uk-UA" w:eastAsia="ru-RU"/>
        </w:rPr>
      </w:pPr>
      <w:bookmarkStart w:id="27" w:name="__RefHeading___Toc2022_1634616227"/>
      <w:bookmarkEnd w:id="27"/>
      <w:r>
        <w:rPr>
          <w:rFonts w:cs="Arial"/>
          <w:b/>
          <w:bCs/>
          <w:iCs/>
          <w:sz w:val="28"/>
          <w:szCs w:val="24"/>
          <w:lang w:val="uk-UA" w:eastAsia="ru-RU"/>
        </w:rPr>
        <w:t xml:space="preserve">Аналіз ринку </w:t>
      </w:r>
    </w:p>
    <w:p>
      <w:pPr>
        <w:pStyle w:val="Normal"/>
        <w:ind w:left="0" w:right="0" w:hanging="0"/>
        <w:rPr>
          <w:rFonts w:ascii="Times New Roman" w:hAnsi="Times New Roman" w:eastAsia="Times New Roman" w:cs="Arial"/>
          <w:b w:val="false"/>
          <w:b w:val="false"/>
          <w:bCs w:val="false"/>
          <w:iCs/>
          <w:color w:val="auto"/>
          <w:kern w:val="0"/>
          <w:sz w:val="28"/>
          <w:szCs w:val="24"/>
          <w:lang w:val="uk-UA" w:eastAsia="ru-RU" w:bidi="ar-SA"/>
        </w:rPr>
      </w:pPr>
      <w:r>
        <w:rPr>
          <w:rFonts w:eastAsia="Times New Roman" w:cs="Arial"/>
          <w:b w:val="false"/>
          <w:bCs w:val="false"/>
          <w:iCs/>
          <w:color w:val="auto"/>
          <w:kern w:val="0"/>
          <w:sz w:val="28"/>
          <w:szCs w:val="24"/>
          <w:lang w:val="uk-UA" w:eastAsia="ru-RU" w:bidi="ar-SA"/>
        </w:rPr>
        <w:t>Результати аналізу ринку занесени в наступну таблицю</w:t>
      </w:r>
    </w:p>
    <w:tbl>
      <w:tblPr>
        <w:tblW w:w="10205" w:type="dxa"/>
        <w:jc w:val="left"/>
        <w:tblInd w:w="55" w:type="dxa"/>
        <w:tblCellMar>
          <w:top w:w="55" w:type="dxa"/>
          <w:left w:w="55" w:type="dxa"/>
          <w:bottom w:w="55" w:type="dxa"/>
          <w:right w:w="55" w:type="dxa"/>
        </w:tblCellMar>
      </w:tblPr>
      <w:tblGrid>
        <w:gridCol w:w="7740"/>
        <w:gridCol w:w="1440"/>
        <w:gridCol w:w="1025"/>
      </w:tblGrid>
      <w:tr>
        <w:trPr/>
        <w:tc>
          <w:tcPr>
            <w:tcW w:w="7740" w:type="dxa"/>
            <w:tcBorders>
              <w:top w:val="single" w:sz="2" w:space="0" w:color="000000"/>
              <w:left w:val="single" w:sz="2" w:space="0" w:color="000000"/>
              <w:bottom w:val="single" w:sz="2" w:space="0" w:color="000000"/>
            </w:tcBorders>
          </w:tcPr>
          <w:p>
            <w:pPr>
              <w:pStyle w:val="TableContents"/>
              <w:rPr>
                <w:lang w:val="uk-UA"/>
              </w:rPr>
            </w:pPr>
            <w:r>
              <w:rPr>
                <w:lang w:val="uk-UA"/>
              </w:rPr>
            </w:r>
          </w:p>
        </w:tc>
        <w:tc>
          <w:tcPr>
            <w:tcW w:w="1440" w:type="dxa"/>
            <w:tcBorders>
              <w:top w:val="single" w:sz="2" w:space="0" w:color="000000"/>
              <w:left w:val="single" w:sz="2" w:space="0" w:color="000000"/>
              <w:bottom w:val="single" w:sz="2" w:space="0" w:color="000000"/>
            </w:tcBorders>
          </w:tcPr>
          <w:p>
            <w:pPr>
              <w:pStyle w:val="TextBody"/>
              <w:spacing w:before="0" w:after="288"/>
              <w:jc w:val="center"/>
              <w:rPr>
                <w:b w:val="false"/>
                <w:b w:val="false"/>
                <w:sz w:val="28"/>
                <w:lang w:val="uk-UA"/>
              </w:rPr>
            </w:pPr>
            <w:r>
              <w:rPr>
                <w:b w:val="false"/>
                <w:sz w:val="28"/>
                <w:lang w:val="uk-UA"/>
              </w:rPr>
              <w:t>DocDream</w:t>
            </w:r>
          </w:p>
          <w:p>
            <w:pPr>
              <w:pStyle w:val="TableContents"/>
              <w:rPr>
                <w:lang w:val="uk-UA"/>
              </w:rPr>
            </w:pPr>
            <w:r>
              <w:rPr>
                <w:lang w:val="uk-UA"/>
              </w:rPr>
            </w:r>
          </w:p>
        </w:tc>
        <w:tc>
          <w:tcPr>
            <w:tcW w:w="1025" w:type="dxa"/>
            <w:tcBorders>
              <w:top w:val="single" w:sz="2" w:space="0" w:color="000000"/>
              <w:left w:val="single" w:sz="2" w:space="0" w:color="000000"/>
              <w:bottom w:val="single" w:sz="2" w:space="0" w:color="000000"/>
              <w:right w:val="single" w:sz="2" w:space="0" w:color="000000"/>
            </w:tcBorders>
          </w:tcPr>
          <w:p>
            <w:pPr>
              <w:pStyle w:val="Normal"/>
              <w:ind w:left="0" w:right="0" w:hanging="0"/>
              <w:jc w:val="center"/>
              <w:rPr/>
            </w:pPr>
            <w:r>
              <w:rPr>
                <w:rFonts w:eastAsia="Times New Roman" w:cs="Arial"/>
                <w:b w:val="false"/>
                <w:bCs w:val="false"/>
                <w:iCs/>
                <w:color w:val="auto"/>
                <w:kern w:val="0"/>
                <w:sz w:val="28"/>
                <w:szCs w:val="24"/>
                <w:lang w:val="uk-UA" w:eastAsia="ru-RU" w:bidi="ar-SA"/>
              </w:rPr>
              <w:t>M</w:t>
            </w:r>
            <w:r>
              <w:rPr>
                <w:rFonts w:cs="Arial"/>
                <w:b w:val="false"/>
                <w:bCs w:val="false"/>
                <w:iCs/>
                <w:sz w:val="28"/>
                <w:szCs w:val="24"/>
                <w:lang w:val="uk-UA" w:eastAsia="ru-RU"/>
              </w:rPr>
              <w:t>eridiq</w:t>
            </w:r>
          </w:p>
        </w:tc>
      </w:tr>
      <w:tr>
        <w:trPr/>
        <w:tc>
          <w:tcPr>
            <w:tcW w:w="7740" w:type="dxa"/>
            <w:tcBorders>
              <w:left w:val="single" w:sz="2" w:space="0" w:color="000000"/>
              <w:bottom w:val="single" w:sz="2" w:space="0" w:color="000000"/>
            </w:tcBorders>
          </w:tcPr>
          <w:p>
            <w:pPr>
              <w:pStyle w:val="TextBody"/>
              <w:spacing w:before="0" w:after="283"/>
              <w:ind w:left="707" w:right="0" w:hanging="0"/>
              <w:rPr>
                <w:b w:val="false"/>
                <w:b w:val="false"/>
                <w:sz w:val="28"/>
                <w:lang w:val="uk-UA"/>
              </w:rPr>
            </w:pPr>
            <w:r>
              <w:rPr>
                <w:b w:val="false"/>
                <w:sz w:val="28"/>
                <w:lang w:val="uk-UA"/>
              </w:rPr>
              <w:t>Агрегація всієї інформації(заключення лікарів, лабораторні аналізи, дослідження)</w:t>
            </w:r>
          </w:p>
        </w:tc>
        <w:tc>
          <w:tcPr>
            <w:tcW w:w="1440" w:type="dxa"/>
            <w:tcBorders>
              <w:left w:val="single" w:sz="2" w:space="0" w:color="000000"/>
              <w:bottom w:val="single" w:sz="2" w:space="0" w:color="000000"/>
            </w:tcBorders>
          </w:tcPr>
          <w:p>
            <w:pPr>
              <w:pStyle w:val="TableContents"/>
              <w:ind w:left="0" w:right="0" w:hanging="0"/>
              <w:jc w:val="center"/>
              <w:rPr>
                <w:lang w:val="uk-UA"/>
              </w:rPr>
            </w:pPr>
            <w:r>
              <w:rPr>
                <w:lang w:val="uk-UA"/>
              </w:rPr>
              <w:t>+</w:t>
            </w:r>
          </w:p>
        </w:tc>
        <w:tc>
          <w:tcPr>
            <w:tcW w:w="1025" w:type="dxa"/>
            <w:tcBorders>
              <w:left w:val="single" w:sz="2" w:space="0" w:color="000000"/>
              <w:bottom w:val="single" w:sz="2" w:space="0" w:color="000000"/>
              <w:right w:val="single" w:sz="2" w:space="0" w:color="000000"/>
            </w:tcBorders>
          </w:tcPr>
          <w:p>
            <w:pPr>
              <w:pStyle w:val="TableContents"/>
              <w:ind w:left="0" w:right="0" w:hanging="0"/>
              <w:jc w:val="center"/>
              <w:rPr>
                <w:lang w:val="uk-UA"/>
              </w:rPr>
            </w:pPr>
            <w:r>
              <w:rPr>
                <w:lang w:val="uk-UA"/>
              </w:rPr>
              <w:t>+-</w:t>
            </w:r>
          </w:p>
        </w:tc>
      </w:tr>
      <w:tr>
        <w:trPr/>
        <w:tc>
          <w:tcPr>
            <w:tcW w:w="7740" w:type="dxa"/>
            <w:tcBorders>
              <w:left w:val="single" w:sz="2" w:space="0" w:color="000000"/>
              <w:bottom w:val="single" w:sz="2" w:space="0" w:color="000000"/>
            </w:tcBorders>
          </w:tcPr>
          <w:p>
            <w:pPr>
              <w:pStyle w:val="Normal"/>
              <w:ind w:left="720" w:right="0" w:hanging="0"/>
              <w:rPr>
                <w:b w:val="false"/>
                <w:b w:val="false"/>
                <w:bCs w:val="false"/>
                <w:sz w:val="28"/>
                <w:szCs w:val="24"/>
                <w:lang w:val="uk-UA" w:eastAsia="ru-RU"/>
              </w:rPr>
            </w:pPr>
            <w:r>
              <w:rPr>
                <w:b w:val="false"/>
                <w:bCs w:val="false"/>
                <w:sz w:val="28"/>
                <w:szCs w:val="24"/>
                <w:lang w:val="uk-UA" w:eastAsia="ru-RU"/>
              </w:rPr>
              <w:t>Пошук/фільтрація по сферам/хворобам</w:t>
            </w:r>
          </w:p>
        </w:tc>
        <w:tc>
          <w:tcPr>
            <w:tcW w:w="1440" w:type="dxa"/>
            <w:tcBorders>
              <w:left w:val="single" w:sz="2" w:space="0" w:color="000000"/>
              <w:bottom w:val="single" w:sz="2" w:space="0" w:color="000000"/>
            </w:tcBorders>
          </w:tcPr>
          <w:p>
            <w:pPr>
              <w:pStyle w:val="TableContents"/>
              <w:ind w:left="0" w:right="0" w:hanging="0"/>
              <w:jc w:val="center"/>
              <w:rPr>
                <w:lang w:val="uk-UA"/>
              </w:rPr>
            </w:pPr>
            <w:r>
              <w:rPr>
                <w:lang w:val="uk-UA"/>
              </w:rPr>
              <w:t>+</w:t>
            </w:r>
          </w:p>
        </w:tc>
        <w:tc>
          <w:tcPr>
            <w:tcW w:w="1025" w:type="dxa"/>
            <w:tcBorders>
              <w:left w:val="single" w:sz="2" w:space="0" w:color="000000"/>
              <w:bottom w:val="single" w:sz="2" w:space="0" w:color="000000"/>
              <w:right w:val="single" w:sz="2" w:space="0" w:color="000000"/>
            </w:tcBorders>
          </w:tcPr>
          <w:p>
            <w:pPr>
              <w:pStyle w:val="TableContents"/>
              <w:ind w:left="0" w:right="0" w:hanging="0"/>
              <w:jc w:val="center"/>
              <w:rPr>
                <w:lang w:val="uk-UA"/>
              </w:rPr>
            </w:pPr>
            <w:r>
              <w:rPr>
                <w:lang w:val="uk-UA"/>
              </w:rPr>
              <w:t>+</w:t>
            </w:r>
          </w:p>
        </w:tc>
      </w:tr>
      <w:tr>
        <w:trPr/>
        <w:tc>
          <w:tcPr>
            <w:tcW w:w="7740" w:type="dxa"/>
            <w:tcBorders>
              <w:left w:val="single" w:sz="2" w:space="0" w:color="000000"/>
              <w:bottom w:val="single" w:sz="2" w:space="0" w:color="000000"/>
            </w:tcBorders>
          </w:tcPr>
          <w:p>
            <w:pPr>
              <w:pStyle w:val="TextBody"/>
              <w:spacing w:before="0" w:after="283"/>
              <w:ind w:left="707" w:right="0" w:hanging="0"/>
              <w:rPr>
                <w:b w:val="false"/>
                <w:b w:val="false"/>
                <w:sz w:val="28"/>
                <w:lang w:val="uk-UA"/>
              </w:rPr>
            </w:pPr>
            <w:r>
              <w:rPr>
                <w:b w:val="false"/>
                <w:sz w:val="28"/>
                <w:lang w:val="uk-UA"/>
              </w:rPr>
              <w:t>Імпорт сутностей системи зі стороніх систем/форматів</w:t>
            </w:r>
          </w:p>
        </w:tc>
        <w:tc>
          <w:tcPr>
            <w:tcW w:w="1440" w:type="dxa"/>
            <w:tcBorders>
              <w:left w:val="single" w:sz="2" w:space="0" w:color="000000"/>
              <w:bottom w:val="single" w:sz="2" w:space="0" w:color="000000"/>
            </w:tcBorders>
          </w:tcPr>
          <w:p>
            <w:pPr>
              <w:pStyle w:val="TableContents"/>
              <w:ind w:left="0" w:right="0" w:hanging="0"/>
              <w:jc w:val="center"/>
              <w:rPr>
                <w:lang w:val="uk-UA"/>
              </w:rPr>
            </w:pPr>
            <w:r>
              <w:rPr>
                <w:lang w:val="uk-UA"/>
              </w:rPr>
              <w:t>-</w:t>
            </w:r>
          </w:p>
        </w:tc>
        <w:tc>
          <w:tcPr>
            <w:tcW w:w="1025" w:type="dxa"/>
            <w:tcBorders>
              <w:left w:val="single" w:sz="2" w:space="0" w:color="000000"/>
              <w:bottom w:val="single" w:sz="2" w:space="0" w:color="000000"/>
              <w:right w:val="single" w:sz="2" w:space="0" w:color="000000"/>
            </w:tcBorders>
          </w:tcPr>
          <w:p>
            <w:pPr>
              <w:pStyle w:val="TableContents"/>
              <w:ind w:left="0" w:right="0" w:hanging="0"/>
              <w:jc w:val="center"/>
              <w:rPr>
                <w:lang w:val="uk-UA"/>
              </w:rPr>
            </w:pPr>
            <w:r>
              <w:rPr>
                <w:lang w:val="uk-UA"/>
              </w:rPr>
              <w:t>-</w:t>
            </w:r>
          </w:p>
        </w:tc>
      </w:tr>
      <w:tr>
        <w:trPr/>
        <w:tc>
          <w:tcPr>
            <w:tcW w:w="7740" w:type="dxa"/>
            <w:tcBorders>
              <w:left w:val="single" w:sz="2" w:space="0" w:color="000000"/>
              <w:bottom w:val="single" w:sz="2" w:space="0" w:color="000000"/>
            </w:tcBorders>
          </w:tcPr>
          <w:p>
            <w:pPr>
              <w:pStyle w:val="Normal"/>
              <w:ind w:left="720" w:right="0" w:hanging="0"/>
              <w:rPr>
                <w:b w:val="false"/>
                <w:b w:val="false"/>
                <w:bCs w:val="false"/>
                <w:sz w:val="28"/>
                <w:szCs w:val="24"/>
                <w:lang w:val="uk-UA" w:eastAsia="ru-RU"/>
              </w:rPr>
            </w:pPr>
            <w:r>
              <w:rPr>
                <w:b w:val="false"/>
                <w:bCs w:val="false"/>
                <w:sz w:val="28"/>
                <w:szCs w:val="24"/>
                <w:lang w:val="uk-UA" w:eastAsia="ru-RU"/>
              </w:rPr>
              <w:t>Офлайн мод</w:t>
            </w:r>
          </w:p>
        </w:tc>
        <w:tc>
          <w:tcPr>
            <w:tcW w:w="1440" w:type="dxa"/>
            <w:tcBorders>
              <w:left w:val="single" w:sz="2" w:space="0" w:color="000000"/>
              <w:bottom w:val="single" w:sz="2" w:space="0" w:color="000000"/>
            </w:tcBorders>
          </w:tcPr>
          <w:p>
            <w:pPr>
              <w:pStyle w:val="TableContents"/>
              <w:ind w:left="0" w:right="0" w:hanging="0"/>
              <w:jc w:val="center"/>
              <w:rPr>
                <w:lang w:val="uk-UA"/>
              </w:rPr>
            </w:pPr>
            <w:r>
              <w:rPr>
                <w:lang w:val="uk-UA"/>
              </w:rPr>
              <w:t>-</w:t>
            </w:r>
          </w:p>
        </w:tc>
        <w:tc>
          <w:tcPr>
            <w:tcW w:w="1025" w:type="dxa"/>
            <w:tcBorders>
              <w:left w:val="single" w:sz="2" w:space="0" w:color="000000"/>
              <w:bottom w:val="single" w:sz="2" w:space="0" w:color="000000"/>
              <w:right w:val="single" w:sz="2" w:space="0" w:color="000000"/>
            </w:tcBorders>
          </w:tcPr>
          <w:p>
            <w:pPr>
              <w:pStyle w:val="TableContents"/>
              <w:ind w:left="0" w:right="0" w:hanging="0"/>
              <w:jc w:val="center"/>
              <w:rPr>
                <w:lang w:val="uk-UA"/>
              </w:rPr>
            </w:pPr>
            <w:r>
              <w:rPr>
                <w:lang w:val="uk-UA"/>
              </w:rPr>
              <w:t>-</w:t>
            </w:r>
          </w:p>
        </w:tc>
      </w:tr>
      <w:tr>
        <w:trPr/>
        <w:tc>
          <w:tcPr>
            <w:tcW w:w="7740" w:type="dxa"/>
            <w:tcBorders>
              <w:left w:val="single" w:sz="2" w:space="0" w:color="000000"/>
              <w:bottom w:val="single" w:sz="2" w:space="0" w:color="000000"/>
            </w:tcBorders>
          </w:tcPr>
          <w:p>
            <w:pPr>
              <w:pStyle w:val="Normal"/>
              <w:ind w:left="720" w:right="0" w:hanging="0"/>
              <w:rPr>
                <w:b w:val="false"/>
                <w:b w:val="false"/>
                <w:bCs w:val="false"/>
                <w:i w:val="false"/>
                <w:i w:val="false"/>
                <w:iCs w:val="false"/>
                <w:sz w:val="28"/>
                <w:szCs w:val="24"/>
                <w:u w:val="none"/>
                <w:lang w:val="uk-UA" w:eastAsia="ru-RU"/>
              </w:rPr>
            </w:pPr>
            <w:r>
              <w:rPr>
                <w:b w:val="false"/>
                <w:bCs w:val="false"/>
                <w:i w:val="false"/>
                <w:iCs w:val="false"/>
                <w:sz w:val="28"/>
                <w:szCs w:val="24"/>
                <w:u w:val="none"/>
                <w:lang w:val="uk-UA" w:eastAsia="ru-RU"/>
              </w:rPr>
              <w:t>Математична модель прогнозування РЗ</w:t>
            </w:r>
          </w:p>
        </w:tc>
        <w:tc>
          <w:tcPr>
            <w:tcW w:w="1440" w:type="dxa"/>
            <w:tcBorders>
              <w:left w:val="single" w:sz="2" w:space="0" w:color="000000"/>
              <w:bottom w:val="single" w:sz="2" w:space="0" w:color="000000"/>
            </w:tcBorders>
          </w:tcPr>
          <w:p>
            <w:pPr>
              <w:pStyle w:val="TableContents"/>
              <w:ind w:left="0" w:right="0" w:hanging="0"/>
              <w:jc w:val="center"/>
              <w:rPr>
                <w:lang w:val="uk-UA"/>
              </w:rPr>
            </w:pPr>
            <w:r>
              <w:rPr>
                <w:lang w:val="uk-UA"/>
              </w:rPr>
              <w:t>-</w:t>
            </w:r>
          </w:p>
        </w:tc>
        <w:tc>
          <w:tcPr>
            <w:tcW w:w="1025" w:type="dxa"/>
            <w:tcBorders>
              <w:left w:val="single" w:sz="2" w:space="0" w:color="000000"/>
              <w:bottom w:val="single" w:sz="2" w:space="0" w:color="000000"/>
              <w:right w:val="single" w:sz="2" w:space="0" w:color="000000"/>
            </w:tcBorders>
          </w:tcPr>
          <w:p>
            <w:pPr>
              <w:pStyle w:val="TableContents"/>
              <w:ind w:left="0" w:right="0" w:hanging="0"/>
              <w:jc w:val="center"/>
              <w:rPr>
                <w:lang w:val="uk-UA"/>
              </w:rPr>
            </w:pPr>
            <w:r>
              <w:rPr>
                <w:lang w:val="uk-UA"/>
              </w:rPr>
              <w:t>-</w:t>
            </w:r>
          </w:p>
        </w:tc>
      </w:tr>
    </w:tbl>
    <w:p>
      <w:pPr>
        <w:pStyle w:val="Normal"/>
        <w:rPr>
          <w:rFonts w:cs="Arial"/>
          <w:b/>
          <w:b/>
          <w:bCs/>
          <w:iCs/>
          <w:sz w:val="28"/>
          <w:szCs w:val="24"/>
          <w:lang w:val="uk-UA" w:eastAsia="ru-RU"/>
        </w:rPr>
      </w:pPr>
      <w:r>
        <w:rPr>
          <w:rFonts w:cs="Arial"/>
          <w:b/>
          <w:bCs/>
          <w:iCs/>
          <w:sz w:val="28"/>
          <w:szCs w:val="24"/>
          <w:lang w:val="uk-UA" w:eastAsia="ru-RU"/>
        </w:rPr>
      </w:r>
    </w:p>
    <w:p>
      <w:pPr>
        <w:pStyle w:val="Normal"/>
        <w:rPr/>
      </w:pPr>
      <w:r>
        <w:rPr>
          <w:rFonts w:eastAsia="Times New Roman" w:cs="Arial"/>
          <w:b w:val="false"/>
          <w:bCs w:val="false"/>
          <w:iCs/>
          <w:color w:val="auto"/>
          <w:kern w:val="0"/>
          <w:sz w:val="28"/>
          <w:szCs w:val="24"/>
          <w:lang w:val="uk-UA" w:eastAsia="ru-RU" w:bidi="ar-SA"/>
        </w:rPr>
        <w:t>По</w:t>
      </w:r>
      <w:r>
        <w:rPr>
          <w:rFonts w:cs="Arial"/>
          <w:b w:val="false"/>
          <w:bCs w:val="false"/>
          <w:iCs/>
          <w:sz w:val="28"/>
          <w:szCs w:val="24"/>
          <w:lang w:val="uk-UA" w:eastAsia="ru-RU"/>
        </w:rPr>
        <w:t xml:space="preserve"> таблиці видно що </w:t>
      </w:r>
      <w:r>
        <w:rPr>
          <w:rFonts w:eastAsia="Times New Roman" w:cs="Arial"/>
          <w:b w:val="false"/>
          <w:bCs w:val="false"/>
          <w:iCs/>
          <w:color w:val="auto"/>
          <w:kern w:val="0"/>
          <w:sz w:val="28"/>
          <w:szCs w:val="24"/>
          <w:lang w:val="uk-UA" w:eastAsia="ru-RU" w:bidi="ar-SA"/>
        </w:rPr>
        <w:t>еквівалентного сервісу нема. Існуючі продукти націлені на полегшення бюрократії і не сфокусовані на пацієнтах.</w:t>
      </w:r>
    </w:p>
    <w:p>
      <w:pPr>
        <w:pStyle w:val="Normal"/>
        <w:rPr>
          <w:rFonts w:cs="Arial"/>
          <w:b w:val="false"/>
          <w:b w:val="false"/>
          <w:bCs w:val="false"/>
          <w:iCs/>
          <w:sz w:val="28"/>
          <w:szCs w:val="24"/>
          <w:lang w:val="uk-UA" w:eastAsia="ru-RU"/>
        </w:rPr>
      </w:pPr>
      <w:r>
        <w:rPr>
          <w:rFonts w:cs="Arial"/>
          <w:b w:val="false"/>
          <w:bCs w:val="false"/>
          <w:iCs/>
          <w:sz w:val="28"/>
          <w:szCs w:val="24"/>
          <w:lang w:val="uk-UA" w:eastAsia="ru-RU"/>
        </w:rPr>
      </w:r>
    </w:p>
    <w:p>
      <w:pPr>
        <w:pStyle w:val="Normal"/>
        <w:rPr>
          <w:lang w:val="uk-UA"/>
        </w:rPr>
      </w:pPr>
      <w:r>
        <w:rPr>
          <w:lang w:val="uk-UA"/>
        </w:rPr>
      </w:r>
    </w:p>
    <w:p>
      <w:pPr>
        <w:pStyle w:val="Heading1"/>
        <w:numPr>
          <w:ilvl w:val="0"/>
          <w:numId w:val="4"/>
        </w:numPr>
        <w:rPr>
          <w:lang w:val="uk-UA"/>
        </w:rPr>
      </w:pPr>
      <w:bookmarkStart w:id="28" w:name="__RefHeading___Toc2024_1634616227"/>
      <w:bookmarkEnd w:id="28"/>
      <w:r>
        <w:rPr>
          <w:lang w:val="uk-UA"/>
        </w:rPr>
        <w:t xml:space="preserve">Проєктування  </w:t>
      </w:r>
    </w:p>
    <w:p>
      <w:pPr>
        <w:pStyle w:val="Normal"/>
        <w:numPr>
          <w:ilvl w:val="1"/>
          <w:numId w:val="4"/>
        </w:numPr>
        <w:rPr>
          <w:rFonts w:ascii="Times New Roman" w:hAnsi="Times New Roman" w:eastAsia="Times New Roman" w:cs="Times New Roman"/>
          <w:color w:val="auto"/>
          <w:kern w:val="0"/>
          <w:sz w:val="28"/>
          <w:szCs w:val="24"/>
          <w:lang w:val="uk-UA" w:eastAsia="ru-RU" w:bidi="ar-SA"/>
        </w:rPr>
      </w:pPr>
      <w:r>
        <w:rPr>
          <w:rFonts w:eastAsia="Times New Roman" w:cs="Times New Roman"/>
          <w:color w:val="auto"/>
          <w:kern w:val="0"/>
          <w:sz w:val="28"/>
          <w:szCs w:val="24"/>
          <w:lang w:val="uk-UA" w:eastAsia="ru-RU" w:bidi="ar-SA"/>
        </w:rPr>
        <w:t>Загально архітектура проєкту</w:t>
      </w:r>
    </w:p>
    <w:p>
      <w:pPr>
        <w:pStyle w:val="BodyTextIndent"/>
        <w:ind w:left="0" w:right="0" w:hanging="0"/>
        <w:rPr/>
      </w:pPr>
      <w:r>
        <w:rPr>
          <w:lang w:val="uk-UA"/>
        </w:rPr>
        <w:t xml:space="preserve">У відповідності до сформульованих функціональних вимог до програмного рішення було побудовано UML-діаграму варіантів використання, яку наведено </w:t>
      </w:r>
      <w:r>
        <w:rPr>
          <w:rFonts w:eastAsia="Times New Roman" w:cs="Times New Roman"/>
          <w:color w:val="auto"/>
          <w:kern w:val="0"/>
          <w:sz w:val="28"/>
          <w:szCs w:val="20"/>
          <w:lang w:val="uk-UA" w:eastAsia="ru-RU" w:bidi="ar-SA"/>
        </w:rPr>
        <w:t>далі</w:t>
      </w:r>
    </w:p>
    <w:p>
      <w:pPr>
        <w:pStyle w:val="Normal"/>
        <w:ind w:left="0" w:right="0" w:hanging="0"/>
        <w:rPr>
          <w:rFonts w:ascii="Times New Roman" w:hAnsi="Times New Roman" w:eastAsia="Times New Roman" w:cs="Arial"/>
          <w:b w:val="false"/>
          <w:b w:val="false"/>
          <w:bCs w:val="false"/>
          <w:iCs/>
          <w:color w:val="auto"/>
          <w:kern w:val="0"/>
          <w:sz w:val="28"/>
          <w:szCs w:val="24"/>
          <w:lang w:val="uk-UA" w:eastAsia="ru-RU" w:bidi="ar-SA"/>
        </w:rPr>
      </w:pPr>
      <w:r>
        <w:drawing>
          <wp:anchor behindDoc="0" distT="0" distB="0" distL="0" distR="0" simplePos="0" locked="0" layoutInCell="1" allowOverlap="1" relativeHeight="45">
            <wp:simplePos x="0" y="0"/>
            <wp:positionH relativeFrom="column">
              <wp:posOffset>381000</wp:posOffset>
            </wp:positionH>
            <wp:positionV relativeFrom="paragraph">
              <wp:posOffset>158115</wp:posOffset>
            </wp:positionV>
            <wp:extent cx="6022975" cy="2038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tretch>
                      <a:fillRect/>
                    </a:stretch>
                  </pic:blipFill>
                  <pic:spPr bwMode="auto">
                    <a:xfrm>
                      <a:off x="0" y="0"/>
                      <a:ext cx="6022975" cy="2038350"/>
                    </a:xfrm>
                    <a:prstGeom prst="rect">
                      <a:avLst/>
                    </a:prstGeom>
                  </pic:spPr>
                </pic:pic>
              </a:graphicData>
            </a:graphic>
          </wp:anchor>
        </w:drawing>
      </w:r>
      <w:r>
        <w:rPr>
          <w:rFonts w:eastAsia="Times New Roman" w:cs="Arial"/>
          <w:b w:val="false"/>
          <w:bCs w:val="false"/>
          <w:iCs/>
          <w:color w:val="auto"/>
          <w:kern w:val="0"/>
          <w:sz w:val="28"/>
          <w:szCs w:val="24"/>
          <w:lang w:val="uk-UA" w:eastAsia="ru-RU" w:bidi="ar-SA"/>
        </w:rPr>
        <w:t>В</w:t>
      </w:r>
      <w:r>
        <w:rPr>
          <w:rFonts w:eastAsia="Times New Roman" w:cs="Arial"/>
          <w:b w:val="false"/>
          <w:bCs w:val="false"/>
          <w:iCs/>
          <w:color w:val="auto"/>
          <w:kern w:val="0"/>
          <w:sz w:val="28"/>
          <w:szCs w:val="24"/>
          <w:lang w:val="uk-UA" w:eastAsia="ru-RU" w:bidi="ar-SA"/>
        </w:rPr>
        <w:t>иходячі з попередньої діаграми і вимог будуємо діаграму взаємодії компонентів про</w:t>
      </w:r>
    </w:p>
    <w:p>
      <w:pPr>
        <w:pStyle w:val="Normal"/>
        <w:rPr>
          <w:lang w:val="uk-UA"/>
        </w:rPr>
      </w:pPr>
      <w:r>
        <w:rPr>
          <w:lang w:val="uk-UA"/>
        </w:rPr>
        <w:drawing>
          <wp:anchor behindDoc="0" distT="0" distB="0" distL="0" distR="0" simplePos="0" locked="0" layoutInCell="1" allowOverlap="1" relativeHeight="46">
            <wp:simplePos x="0" y="0"/>
            <wp:positionH relativeFrom="column">
              <wp:posOffset>422910</wp:posOffset>
            </wp:positionH>
            <wp:positionV relativeFrom="paragraph">
              <wp:posOffset>52705</wp:posOffset>
            </wp:positionV>
            <wp:extent cx="3751580" cy="36772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tretch>
                      <a:fillRect/>
                    </a:stretch>
                  </pic:blipFill>
                  <pic:spPr bwMode="auto">
                    <a:xfrm>
                      <a:off x="0" y="0"/>
                      <a:ext cx="3751580" cy="3677285"/>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numPr>
          <w:ilvl w:val="1"/>
          <w:numId w:val="4"/>
        </w:numPr>
        <w:rPr>
          <w:lang w:val="uk-UA"/>
        </w:rPr>
      </w:pPr>
      <w:r>
        <w:rPr>
          <w:lang w:val="uk-UA"/>
        </w:rPr>
        <w:t xml:space="preserve"> </w:t>
      </w:r>
      <w:r>
        <w:rPr>
          <w:lang w:val="uk-UA"/>
        </w:rPr>
        <w:t>Технології</w:t>
      </w:r>
    </w:p>
    <w:p>
      <w:pPr>
        <w:pStyle w:val="BodyTextIndent"/>
        <w:rPr/>
      </w:pPr>
      <w:r>
        <w:rPr>
          <w:rFonts w:eastAsia="Times New Roman" w:cs="Times New Roman"/>
          <w:color w:val="auto"/>
          <w:kern w:val="0"/>
          <w:sz w:val="28"/>
          <w:szCs w:val="24"/>
          <w:lang w:val="uk-UA" w:eastAsia="ru-RU" w:bidi="ar-SA"/>
        </w:rPr>
        <w:t>Для BDMS обирається</w:t>
      </w:r>
      <w:r>
        <w:rPr>
          <w:rFonts w:eastAsia="Times New Roman" w:cs="Times New Roman"/>
          <w:i w:val="false"/>
          <w:iCs w:val="false"/>
          <w:color w:val="auto"/>
          <w:kern w:val="0"/>
          <w:sz w:val="28"/>
          <w:szCs w:val="24"/>
          <w:lang w:val="uk-UA" w:eastAsia="ru-RU" w:bidi="ar-SA"/>
        </w:rPr>
        <w:t xml:space="preserve">  р</w:t>
      </w:r>
      <w:r>
        <w:rPr>
          <w:rFonts w:eastAsia="Times New Roman" w:cs="Times New Roman"/>
          <w:b w:val="false"/>
          <w:i w:val="false"/>
          <w:iCs w:val="false"/>
          <w:color w:val="auto"/>
          <w:spacing w:val="0"/>
          <w:kern w:val="0"/>
          <w:sz w:val="28"/>
          <w:szCs w:val="24"/>
          <w:lang w:val="uk-UA" w:eastAsia="ru-RU" w:bidi="ar-SA"/>
        </w:rPr>
        <w:t xml:space="preserve">еляційна </w:t>
      </w:r>
      <w:r>
        <w:rPr>
          <w:rFonts w:eastAsia="Times New Roman" w:cs="Times New Roman"/>
          <w:b w:val="false"/>
          <w:i w:val="false"/>
          <w:iCs w:val="false"/>
          <w:caps w:val="false"/>
          <w:smallCaps w:val="false"/>
          <w:color w:val="auto"/>
          <w:spacing w:val="0"/>
          <w:kern w:val="0"/>
          <w:sz w:val="28"/>
          <w:szCs w:val="24"/>
          <w:lang w:val="uk-UA" w:eastAsia="ru-RU" w:bidi="ar-SA"/>
        </w:rPr>
        <w:t>модель за такі переваги:</w:t>
      </w:r>
    </w:p>
    <w:p>
      <w:pPr>
        <w:pStyle w:val="Normal"/>
        <w:numPr>
          <w:ilvl w:val="0"/>
          <w:numId w:val="10"/>
        </w:numPr>
        <w:rPr>
          <w:rFonts w:eastAsia="Times New Roman" w:cs="Times New Roman"/>
          <w:b w:val="false"/>
          <w:b w:val="false"/>
          <w:i w:val="false"/>
          <w:i w:val="false"/>
          <w:iCs w:val="false"/>
          <w:caps w:val="false"/>
          <w:smallCaps w:val="false"/>
          <w:color w:val="auto"/>
          <w:spacing w:val="0"/>
          <w:kern w:val="0"/>
          <w:sz w:val="28"/>
          <w:szCs w:val="24"/>
          <w:lang w:val="uk-UA" w:eastAsia="ru-RU" w:bidi="ar-SA"/>
        </w:rPr>
      </w:pPr>
      <w:r>
        <w:rPr>
          <w:rFonts w:eastAsia="Times New Roman" w:cs="Times New Roman"/>
          <w:b w:val="false"/>
          <w:i w:val="false"/>
          <w:iCs w:val="false"/>
          <w:caps w:val="false"/>
          <w:smallCaps w:val="false"/>
          <w:color w:val="auto"/>
          <w:spacing w:val="0"/>
          <w:kern w:val="0"/>
          <w:sz w:val="28"/>
          <w:szCs w:val="24"/>
          <w:lang w:val="uk-UA" w:eastAsia="ru-RU" w:bidi="ar-SA"/>
        </w:rPr>
        <w:t>Велика кількість кваліфікованних розробників</w:t>
      </w:r>
    </w:p>
    <w:p>
      <w:pPr>
        <w:pStyle w:val="Normal"/>
        <w:numPr>
          <w:ilvl w:val="0"/>
          <w:numId w:val="10"/>
        </w:numPr>
        <w:rPr>
          <w:rFonts w:eastAsia="Times New Roman" w:cs="Times New Roman"/>
          <w:b w:val="false"/>
          <w:b w:val="false"/>
          <w:i w:val="false"/>
          <w:i w:val="false"/>
          <w:iCs w:val="false"/>
          <w:caps w:val="false"/>
          <w:smallCaps w:val="false"/>
          <w:color w:val="auto"/>
          <w:spacing w:val="0"/>
          <w:kern w:val="0"/>
          <w:sz w:val="28"/>
          <w:szCs w:val="24"/>
          <w:lang w:val="uk-UA" w:eastAsia="ru-RU" w:bidi="ar-SA"/>
        </w:rPr>
      </w:pPr>
      <w:r>
        <w:rPr>
          <w:rFonts w:eastAsia="Times New Roman" w:cs="Times New Roman"/>
          <w:b w:val="false"/>
          <w:i w:val="false"/>
          <w:iCs w:val="false"/>
          <w:caps w:val="false"/>
          <w:smallCaps w:val="false"/>
          <w:color w:val="auto"/>
          <w:spacing w:val="0"/>
          <w:kern w:val="0"/>
          <w:sz w:val="28"/>
          <w:szCs w:val="24"/>
          <w:lang w:val="uk-UA" w:eastAsia="ru-RU" w:bidi="ar-SA"/>
        </w:rPr>
        <w:t>Швидша інтеграція нових розробників, через велику кількість готових рішень</w:t>
      </w:r>
    </w:p>
    <w:p>
      <w:pPr>
        <w:pStyle w:val="Normal"/>
        <w:numPr>
          <w:ilvl w:val="0"/>
          <w:numId w:val="10"/>
        </w:numPr>
        <w:rPr>
          <w:rFonts w:eastAsia="Times New Roman" w:cs="Times New Roman"/>
          <w:b w:val="false"/>
          <w:b w:val="false"/>
          <w:i w:val="false"/>
          <w:i w:val="false"/>
          <w:iCs w:val="false"/>
          <w:caps w:val="false"/>
          <w:smallCaps w:val="false"/>
          <w:color w:val="auto"/>
          <w:spacing w:val="0"/>
          <w:kern w:val="0"/>
          <w:sz w:val="28"/>
          <w:szCs w:val="24"/>
          <w:lang w:val="uk-UA" w:eastAsia="ru-RU" w:bidi="ar-SA"/>
        </w:rPr>
      </w:pPr>
      <w:r>
        <w:rPr>
          <w:rFonts w:eastAsia="Times New Roman" w:cs="Times New Roman"/>
          <w:b w:val="false"/>
          <w:i w:val="false"/>
          <w:iCs w:val="false"/>
          <w:caps w:val="false"/>
          <w:smallCaps w:val="false"/>
          <w:color w:val="auto"/>
          <w:spacing w:val="0"/>
          <w:kern w:val="0"/>
          <w:sz w:val="28"/>
          <w:szCs w:val="24"/>
          <w:lang w:val="uk-UA" w:eastAsia="ru-RU" w:bidi="ar-SA"/>
        </w:rPr>
        <w:t>Загальне спрощення з точки зогу кода, що зменшує час на розробку нових фіч і кількість багів</w:t>
      </w:r>
    </w:p>
    <w:p>
      <w:pPr>
        <w:pStyle w:val="Normal"/>
        <w:numPr>
          <w:ilvl w:val="0"/>
          <w:numId w:val="10"/>
        </w:numPr>
        <w:rPr>
          <w:rFonts w:eastAsia="Times New Roman" w:cs="Times New Roman"/>
          <w:b w:val="false"/>
          <w:b w:val="false"/>
          <w:i w:val="false"/>
          <w:i w:val="false"/>
          <w:iCs w:val="false"/>
          <w:caps w:val="false"/>
          <w:smallCaps w:val="false"/>
          <w:color w:val="auto"/>
          <w:spacing w:val="0"/>
          <w:kern w:val="0"/>
          <w:sz w:val="28"/>
          <w:szCs w:val="24"/>
          <w:lang w:val="uk-UA" w:eastAsia="ru-RU" w:bidi="ar-SA"/>
        </w:rPr>
      </w:pPr>
      <w:r>
        <w:rPr>
          <w:rFonts w:eastAsia="Times New Roman" w:cs="Times New Roman"/>
          <w:b w:val="false"/>
          <w:i w:val="false"/>
          <w:iCs w:val="false"/>
          <w:caps w:val="false"/>
          <w:smallCaps w:val="false"/>
          <w:color w:val="auto"/>
          <w:spacing w:val="0"/>
          <w:kern w:val="0"/>
          <w:sz w:val="28"/>
          <w:szCs w:val="24"/>
          <w:lang w:val="uk-UA" w:eastAsia="ru-RU" w:bidi="ar-SA"/>
        </w:rPr>
        <w:t>Непоступається в швидкості іншим моделям в раховуючи малу кількість данних, відсутнісь спеціфічної структури данних</w:t>
      </w:r>
    </w:p>
    <w:p>
      <w:pPr>
        <w:pStyle w:val="BodyTextIndent"/>
        <w:rPr>
          <w:rFonts w:eastAsia="Times New Roman" w:cs="Times New Roman"/>
          <w:b w:val="false"/>
          <w:b w:val="false"/>
          <w:i w:val="false"/>
          <w:i w:val="false"/>
          <w:iCs w:val="false"/>
          <w:caps w:val="false"/>
          <w:smallCaps w:val="false"/>
          <w:color w:val="auto"/>
          <w:spacing w:val="0"/>
          <w:kern w:val="0"/>
          <w:sz w:val="28"/>
          <w:szCs w:val="24"/>
          <w:lang w:val="uk-UA" w:eastAsia="ru-RU" w:bidi="ar-SA"/>
        </w:rPr>
      </w:pPr>
      <w:r>
        <w:rPr>
          <w:rFonts w:eastAsia="Times New Roman" w:cs="Times New Roman"/>
          <w:b w:val="false"/>
          <w:i w:val="false"/>
          <w:iCs w:val="false"/>
          <w:caps w:val="false"/>
          <w:smallCaps w:val="false"/>
          <w:color w:val="auto"/>
          <w:spacing w:val="0"/>
          <w:kern w:val="0"/>
          <w:sz w:val="28"/>
          <w:szCs w:val="24"/>
          <w:lang w:val="uk-UA" w:eastAsia="ru-RU" w:bidi="ar-SA"/>
        </w:rPr>
        <w:t>З реляційних ДБ обрана SQLite за моживість портування на будь-якій платформі.</w:t>
      </w:r>
    </w:p>
    <w:p>
      <w:pPr>
        <w:pStyle w:val="Normal"/>
        <w:numPr>
          <w:ilvl w:val="1"/>
          <w:numId w:val="4"/>
        </w:numPr>
        <w:rPr>
          <w:lang w:val="uk-UA"/>
        </w:rPr>
      </w:pPr>
      <w:r>
        <w:rPr>
          <w:lang w:val="uk-UA"/>
        </w:rPr>
        <w:t xml:space="preserve"> </w:t>
      </w:r>
      <w:r>
        <w:rPr>
          <w:lang w:val="uk-UA"/>
        </w:rPr>
        <w:t>А</w:t>
      </w:r>
    </w:p>
    <w:p>
      <w:pPr>
        <w:pStyle w:val="Heading1"/>
        <w:numPr>
          <w:ilvl w:val="0"/>
          <w:numId w:val="4"/>
        </w:numPr>
        <w:rPr>
          <w:lang w:val="uk-UA"/>
        </w:rPr>
      </w:pPr>
      <w:bookmarkStart w:id="29" w:name="__RefHeading___Toc2026_1634616227"/>
      <w:bookmarkEnd w:id="29"/>
      <w:r>
        <w:rPr>
          <w:lang w:val="uk-UA"/>
        </w:rPr>
        <w:t>в</w:t>
      </w:r>
    </w:p>
    <w:p>
      <w:pPr>
        <w:pStyle w:val="Heading2"/>
        <w:numPr>
          <w:ilvl w:val="1"/>
          <w:numId w:val="4"/>
        </w:numPr>
        <w:rPr>
          <w:rFonts w:cs="Arial"/>
          <w:b w:val="false"/>
          <w:b w:val="false"/>
          <w:bCs w:val="false"/>
          <w:iCs/>
          <w:sz w:val="28"/>
          <w:szCs w:val="24"/>
          <w:lang w:val="uk-UA" w:eastAsia="ru-RU"/>
        </w:rPr>
      </w:pPr>
      <w:bookmarkStart w:id="30" w:name="__RefHeading___Toc2028_1634616227"/>
      <w:bookmarkEnd w:id="30"/>
      <w:r>
        <w:rPr>
          <w:rFonts w:cs="Arial"/>
          <w:b w:val="false"/>
          <w:bCs w:val="false"/>
          <w:iCs/>
          <w:sz w:val="28"/>
          <w:szCs w:val="24"/>
          <w:lang w:val="uk-UA" w:eastAsia="ru-RU"/>
        </w:rPr>
        <w:t>F</w:t>
      </w:r>
    </w:p>
    <w:p>
      <w:pPr>
        <w:pStyle w:val="Normal"/>
        <w:rPr>
          <w:rFonts w:cs="Arial"/>
          <w:b w:val="false"/>
          <w:b w:val="false"/>
          <w:bCs w:val="false"/>
          <w:iCs/>
          <w:sz w:val="28"/>
          <w:szCs w:val="24"/>
          <w:lang w:val="uk-UA" w:eastAsia="ru-RU"/>
        </w:rPr>
      </w:pPr>
      <w:r>
        <w:rPr>
          <w:rFonts w:cs="Arial"/>
          <w:b w:val="false"/>
          <w:bCs w:val="false"/>
          <w:iCs/>
          <w:sz w:val="28"/>
          <w:szCs w:val="24"/>
          <w:lang w:val="uk-UA" w:eastAsia="ru-RU"/>
        </w:rPr>
      </w:r>
    </w:p>
    <w:p>
      <w:pPr>
        <w:pStyle w:val="Heading2"/>
        <w:rPr/>
      </w:pPr>
      <w:bookmarkStart w:id="31" w:name="__RefHeading___Toc2030_1634616227"/>
      <w:bookmarkStart w:id="32" w:name="_Toc118632038"/>
      <w:bookmarkStart w:id="33" w:name="_Toc93810386"/>
      <w:bookmarkStart w:id="34" w:name="_Toc93810378"/>
      <w:bookmarkEnd w:id="31"/>
      <w:bookmarkEnd w:id="34"/>
      <w:r>
        <w:rPr>
          <w:lang w:val="uk-UA"/>
        </w:rPr>
        <w:t>1.1 </w:t>
      </w:r>
      <w:bookmarkEnd w:id="33"/>
      <w:r>
        <w:rPr>
          <w:lang w:val="uk-UA"/>
        </w:rPr>
        <w:t>Аналіз існуючих інструментальних засобів моделювання та аналізу бізнес-процесів</w:t>
      </w:r>
      <w:bookmarkEnd w:id="32"/>
    </w:p>
    <w:p>
      <w:pPr>
        <w:pStyle w:val="BodyTextIndent"/>
        <w:rPr>
          <w:lang w:val="uk-UA"/>
        </w:rPr>
      </w:pPr>
      <w:r>
        <w:rPr>
          <w:lang w:val="uk-UA"/>
        </w:rPr>
        <w:t>Першим серед розглянутих аналогів є Bonita BPM. Bonita BPM – це програмне забезпечення для управління бізнес-процесами. Це програма, яка встановлюється на комп’ютер аналітика або розробника. За допомогою цього інструменту можна редагувати BPMN-схеми, створювати моделі даних, завантажувати довідники користувачів, малювати форми [3].</w:t>
      </w:r>
    </w:p>
    <w:p>
      <w:pPr>
        <w:pStyle w:val="BodyTextIndent"/>
        <w:rPr>
          <w:lang w:val="uk-UA"/>
        </w:rPr>
      </w:pPr>
      <w:r>
        <w:rPr>
          <w:lang w:val="uk-UA"/>
        </w:rPr>
        <w:t>Інтерфейс Bonita BPM наведено на рисунку 1.1.</w:t>
      </w:r>
    </w:p>
    <w:p>
      <w:pPr>
        <w:pStyle w:val="Normal"/>
        <w:rPr>
          <w:lang w:val="uk-UA"/>
        </w:rPr>
      </w:pPr>
      <w:r>
        <w:rPr>
          <w:lang w:val="uk-UA"/>
        </w:rPr>
      </w:r>
    </w:p>
    <w:p>
      <w:pPr>
        <w:pStyle w:val="Normal"/>
        <w:rPr/>
      </w:pPr>
      <w:r>
        <w:rPr/>
        <w:drawing>
          <wp:inline distT="0" distB="0" distL="0" distR="0">
            <wp:extent cx="5760085" cy="306324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16"/>
                    <a:stretch>
                      <a:fillRect/>
                    </a:stretch>
                  </pic:blipFill>
                  <pic:spPr bwMode="auto">
                    <a:xfrm>
                      <a:off x="0" y="0"/>
                      <a:ext cx="5760085" cy="3063240"/>
                    </a:xfrm>
                    <a:prstGeom prst="rect">
                      <a:avLst/>
                    </a:prstGeom>
                  </pic:spPr>
                </pic:pic>
              </a:graphicData>
            </a:graphic>
          </wp:inline>
        </w:drawing>
      </w:r>
    </w:p>
    <w:p>
      <w:pPr>
        <w:pStyle w:val="Heading1"/>
        <w:rPr>
          <w:lang w:val="uk-UA"/>
        </w:rPr>
      </w:pPr>
      <w:r>
        <w:rPr>
          <w:lang w:val="uk-UA"/>
        </w:rPr>
        <w:t>Рисунок 1.1 – Інтерфейс Bonita BPM</w:t>
      </w:r>
    </w:p>
    <w:p>
      <w:pPr>
        <w:pStyle w:val="Normal"/>
        <w:rPr>
          <w:lang w:val="uk-UA"/>
        </w:rPr>
      </w:pPr>
      <w:r>
        <w:rPr>
          <w:lang w:val="uk-UA"/>
        </w:rPr>
      </w:r>
    </w:p>
    <w:p>
      <w:pPr>
        <w:pStyle w:val="BodyTextIndent"/>
        <w:rPr>
          <w:lang w:val="uk-UA"/>
        </w:rPr>
      </w:pPr>
      <w:r>
        <w:rPr>
          <w:lang w:val="uk-UA"/>
        </w:rPr>
        <w:t>Переваги Bonita BPM:</w:t>
      </w:r>
    </w:p>
    <w:p>
      <w:pPr>
        <w:pStyle w:val="Style16"/>
        <w:numPr>
          <w:ilvl w:val="0"/>
          <w:numId w:val="1"/>
        </w:numPr>
        <w:rPr>
          <w:lang w:val="uk-UA"/>
        </w:rPr>
      </w:pPr>
      <w:r>
        <w:rPr>
          <w:lang w:val="uk-UA"/>
        </w:rPr>
        <w:t>відносно простий у користуванні;</w:t>
      </w:r>
    </w:p>
    <w:p>
      <w:pPr>
        <w:pStyle w:val="BodyTextIndent"/>
        <w:rPr>
          <w:lang w:val="uk-UA"/>
        </w:rPr>
      </w:pPr>
      <w:r>
        <w:rPr>
          <w:lang w:val="uk-UA"/>
        </w:rPr>
        <w:t>Недоліки Bonita BPM:</w:t>
      </w:r>
    </w:p>
    <w:p>
      <w:pPr>
        <w:pStyle w:val="Style16"/>
        <w:numPr>
          <w:ilvl w:val="0"/>
          <w:numId w:val="1"/>
        </w:numPr>
        <w:rPr>
          <w:lang w:val="uk-UA"/>
        </w:rPr>
      </w:pPr>
      <w:r>
        <w:rPr>
          <w:lang w:val="uk-UA"/>
        </w:rPr>
        <w:t>потрібно завантажувати застосунок;</w:t>
      </w:r>
    </w:p>
    <w:p>
      <w:pPr>
        <w:pStyle w:val="Style16"/>
        <w:numPr>
          <w:ilvl w:val="0"/>
          <w:numId w:val="1"/>
        </w:numPr>
        <w:rPr>
          <w:lang w:val="uk-UA"/>
        </w:rPr>
      </w:pPr>
      <w:r>
        <w:rPr>
          <w:lang w:val="uk-UA"/>
        </w:rPr>
        <w:t>неможливо проаналізувати відповідність моделі бізнес-процесів її текстовому опису.</w:t>
      </w:r>
    </w:p>
    <w:p>
      <w:pPr>
        <w:pStyle w:val="BodyTextIndent"/>
        <w:rPr>
          <w:lang w:val="uk-UA"/>
        </w:rPr>
      </w:pPr>
      <w:r>
        <w:rPr>
          <w:lang w:val="uk-UA"/>
        </w:rPr>
        <w:t>Наступним серед аналогів є інший додаток – Signavio. Signavio Process Manager – це веб-рішення для проектування, аналізу (моделювання) та документування бізнес-процесів. Це рішення дозволяє створювати моделі процесів у стилі блок-схем безпосередньо у браузері, зв’язувати будь-який документ із процесами (робочі процедури, регламенти, вказівки щодо надання послуг тощо), документувати рішення в рамках процесів у графічному вигляді, експортувати процеси у різних форматах (.png, .svg, .pdf, xml для BPMN 2.0) [4].</w:t>
      </w:r>
    </w:p>
    <w:p>
      <w:pPr>
        <w:pStyle w:val="BodyTextIndent"/>
        <w:rPr>
          <w:lang w:val="uk-UA"/>
        </w:rPr>
      </w:pPr>
      <w:r>
        <w:rPr>
          <w:lang w:val="uk-UA"/>
        </w:rPr>
        <w:t>Інтерфейс Signavio Process Manager наведено на рисунку 1.2.</w:t>
      </w:r>
    </w:p>
    <w:p>
      <w:pPr>
        <w:pStyle w:val="Normal"/>
        <w:rPr>
          <w:lang w:val="uk-UA"/>
        </w:rPr>
      </w:pPr>
      <w:r>
        <w:rPr>
          <w:lang w:val="uk-UA"/>
        </w:rPr>
      </w:r>
    </w:p>
    <w:p>
      <w:pPr>
        <w:pStyle w:val="Normal"/>
        <w:rPr/>
      </w:pPr>
      <w:r>
        <w:rPr/>
        <w:drawing>
          <wp:inline distT="0" distB="0" distL="0" distR="0">
            <wp:extent cx="5760085" cy="3344545"/>
            <wp:effectExtent l="0" t="0" r="0" b="0"/>
            <wp:docPr id="4"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
                    <pic:cNvPicPr>
                      <a:picLocks noChangeAspect="1" noChangeArrowheads="1"/>
                    </pic:cNvPicPr>
                  </pic:nvPicPr>
                  <pic:blipFill>
                    <a:blip r:embed="rId17"/>
                    <a:stretch>
                      <a:fillRect/>
                    </a:stretch>
                  </pic:blipFill>
                  <pic:spPr bwMode="auto">
                    <a:xfrm>
                      <a:off x="0" y="0"/>
                      <a:ext cx="5760085" cy="3344545"/>
                    </a:xfrm>
                    <a:prstGeom prst="rect">
                      <a:avLst/>
                    </a:prstGeom>
                  </pic:spPr>
                </pic:pic>
              </a:graphicData>
            </a:graphic>
          </wp:inline>
        </w:drawing>
      </w:r>
    </w:p>
    <w:p>
      <w:pPr>
        <w:pStyle w:val="Heading1"/>
        <w:rPr>
          <w:lang w:val="uk-UA"/>
        </w:rPr>
      </w:pPr>
      <w:r>
        <w:rPr>
          <w:lang w:val="uk-UA"/>
        </w:rPr>
        <w:t>Рисунок 1.2 – Інтерфейс Signavio Process Manager</w:t>
      </w:r>
    </w:p>
    <w:p>
      <w:pPr>
        <w:pStyle w:val="Normal"/>
        <w:rPr>
          <w:lang w:val="uk-UA"/>
        </w:rPr>
      </w:pPr>
      <w:r>
        <w:rPr>
          <w:lang w:val="uk-UA"/>
        </w:rPr>
      </w:r>
    </w:p>
    <w:p>
      <w:pPr>
        <w:pStyle w:val="BodyTextIndent"/>
        <w:rPr>
          <w:lang w:val="uk-UA"/>
        </w:rPr>
      </w:pPr>
      <w:r>
        <w:rPr>
          <w:lang w:val="uk-UA"/>
        </w:rPr>
        <w:t>Переваги Signavio Process Manager:</w:t>
      </w:r>
    </w:p>
    <w:p>
      <w:pPr>
        <w:pStyle w:val="Style16"/>
        <w:numPr>
          <w:ilvl w:val="0"/>
          <w:numId w:val="1"/>
        </w:numPr>
        <w:rPr>
          <w:lang w:val="uk-UA"/>
        </w:rPr>
      </w:pPr>
      <w:r>
        <w:rPr>
          <w:lang w:val="uk-UA"/>
        </w:rPr>
        <w:t>відносно простий у користуванні;</w:t>
      </w:r>
    </w:p>
    <w:p>
      <w:pPr>
        <w:pStyle w:val="Style16"/>
        <w:numPr>
          <w:ilvl w:val="0"/>
          <w:numId w:val="1"/>
        </w:numPr>
        <w:rPr>
          <w:lang w:val="uk-UA"/>
        </w:rPr>
      </w:pPr>
      <w:r>
        <w:rPr>
          <w:lang w:val="uk-UA"/>
        </w:rPr>
        <w:t>не потрібно завантажувати застосунок, так як це веб-додаток;</w:t>
      </w:r>
    </w:p>
    <w:p>
      <w:pPr>
        <w:pStyle w:val="BodyTextIndent"/>
        <w:rPr>
          <w:lang w:val="uk-UA"/>
        </w:rPr>
      </w:pPr>
      <w:r>
        <w:rPr>
          <w:lang w:val="uk-UA"/>
        </w:rPr>
        <w:t>Недоліки Signavio Process Manager:</w:t>
      </w:r>
    </w:p>
    <w:p>
      <w:pPr>
        <w:pStyle w:val="Style16"/>
        <w:numPr>
          <w:ilvl w:val="0"/>
          <w:numId w:val="1"/>
        </w:numPr>
        <w:rPr>
          <w:lang w:val="uk-UA"/>
        </w:rPr>
      </w:pPr>
      <w:r>
        <w:rPr>
          <w:lang w:val="uk-UA"/>
        </w:rPr>
        <w:t>неможливо проаналізувати відповідність моделі бізнес-процесів її текстовому опису.</w:t>
      </w:r>
    </w:p>
    <w:p>
      <w:pPr>
        <w:pStyle w:val="BodyTextIndent"/>
        <w:rPr>
          <w:lang w:val="uk-UA"/>
        </w:rPr>
      </w:pPr>
      <w:r>
        <w:rPr>
          <w:lang w:val="uk-UA"/>
        </w:rPr>
        <w:t>Ще один із аналогів – ProcessMaker – це програмне забезпечення для управління бізнес-процесами (BPM). Воно дозволяє користувачам ефективно моделювати свої бізнес-процеси.</w:t>
      </w:r>
    </w:p>
    <w:p>
      <w:pPr>
        <w:pStyle w:val="BodyTextIndent"/>
        <w:rPr>
          <w:lang w:val="uk-UA"/>
        </w:rPr>
      </w:pPr>
      <w:r>
        <w:rPr>
          <w:lang w:val="uk-UA"/>
        </w:rPr>
        <w:t>Програмне забезпечення повністю доступне через Інтернет та доступне через будь-який веб-браузер, що спрощує управління та координацію бізнес-процесів у всій організації [5].</w:t>
      </w:r>
    </w:p>
    <w:p>
      <w:pPr>
        <w:pStyle w:val="BodyTextIndent"/>
        <w:rPr>
          <w:lang w:val="uk-UA"/>
        </w:rPr>
      </w:pPr>
      <w:r>
        <w:rPr>
          <w:lang w:val="uk-UA"/>
        </w:rPr>
        <w:t>Інтерфейс ProcessMaker наведено на рисунку 1.3.</w:t>
      </w:r>
    </w:p>
    <w:p>
      <w:pPr>
        <w:pStyle w:val="Normal"/>
        <w:rPr>
          <w:lang w:val="uk-UA"/>
        </w:rPr>
      </w:pPr>
      <w:r>
        <w:rPr>
          <w:lang w:val="uk-UA"/>
        </w:rPr>
      </w:r>
    </w:p>
    <w:p>
      <w:pPr>
        <w:pStyle w:val="Normal"/>
        <w:rPr/>
      </w:pPr>
      <w:r>
        <w:rPr/>
        <w:drawing>
          <wp:inline distT="0" distB="0" distL="0" distR="0">
            <wp:extent cx="5760085" cy="2686050"/>
            <wp:effectExtent l="0" t="0" r="0" b="0"/>
            <wp:docPr id="5"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
                    <pic:cNvPicPr>
                      <a:picLocks noChangeAspect="1" noChangeArrowheads="1"/>
                    </pic:cNvPicPr>
                  </pic:nvPicPr>
                  <pic:blipFill>
                    <a:blip r:embed="rId18"/>
                    <a:srcRect l="3999" t="7377" r="5220" b="4056"/>
                    <a:stretch>
                      <a:fillRect/>
                    </a:stretch>
                  </pic:blipFill>
                  <pic:spPr bwMode="auto">
                    <a:xfrm>
                      <a:off x="0" y="0"/>
                      <a:ext cx="5760085" cy="2686050"/>
                    </a:xfrm>
                    <a:prstGeom prst="rect">
                      <a:avLst/>
                    </a:prstGeom>
                  </pic:spPr>
                </pic:pic>
              </a:graphicData>
            </a:graphic>
          </wp:inline>
        </w:drawing>
      </w:r>
    </w:p>
    <w:p>
      <w:pPr>
        <w:pStyle w:val="Heading1"/>
        <w:rPr>
          <w:lang w:val="uk-UA"/>
        </w:rPr>
      </w:pPr>
      <w:r>
        <w:rPr>
          <w:lang w:val="uk-UA"/>
        </w:rPr>
        <w:t>Рисунок 1.3 – Інтерфейс ProcessMaker</w:t>
      </w:r>
    </w:p>
    <w:p>
      <w:pPr>
        <w:pStyle w:val="Normal"/>
        <w:rPr>
          <w:lang w:val="uk-UA"/>
        </w:rPr>
      </w:pPr>
      <w:r>
        <w:rPr>
          <w:lang w:val="uk-UA"/>
        </w:rPr>
      </w:r>
    </w:p>
    <w:p>
      <w:pPr>
        <w:pStyle w:val="BodyTextIndent"/>
        <w:rPr>
          <w:lang w:val="uk-UA"/>
        </w:rPr>
      </w:pPr>
      <w:r>
        <w:rPr>
          <w:lang w:val="uk-UA"/>
        </w:rPr>
        <w:t>Переваги ProcessMaker:</w:t>
      </w:r>
    </w:p>
    <w:p>
      <w:pPr>
        <w:pStyle w:val="Style16"/>
        <w:numPr>
          <w:ilvl w:val="0"/>
          <w:numId w:val="1"/>
        </w:numPr>
        <w:rPr>
          <w:lang w:val="uk-UA"/>
        </w:rPr>
      </w:pPr>
      <w:r>
        <w:rPr>
          <w:lang w:val="uk-UA"/>
        </w:rPr>
        <w:t>відносно простий у користуванні;</w:t>
      </w:r>
    </w:p>
    <w:p>
      <w:pPr>
        <w:pStyle w:val="Style16"/>
        <w:numPr>
          <w:ilvl w:val="0"/>
          <w:numId w:val="1"/>
        </w:numPr>
        <w:rPr>
          <w:lang w:val="uk-UA"/>
        </w:rPr>
      </w:pPr>
      <w:r>
        <w:rPr>
          <w:lang w:val="uk-UA"/>
        </w:rPr>
        <w:t>не потрібно завантажувати застосунок, так як це веб-додаток;</w:t>
      </w:r>
    </w:p>
    <w:p>
      <w:pPr>
        <w:pStyle w:val="BodyTextIndent"/>
        <w:rPr>
          <w:lang w:val="uk-UA"/>
        </w:rPr>
      </w:pPr>
      <w:r>
        <w:rPr>
          <w:lang w:val="uk-UA"/>
        </w:rPr>
        <w:t>Недоліки ProcessMaker:</w:t>
      </w:r>
    </w:p>
    <w:p>
      <w:pPr>
        <w:pStyle w:val="Style16"/>
        <w:numPr>
          <w:ilvl w:val="0"/>
          <w:numId w:val="1"/>
        </w:numPr>
        <w:rPr>
          <w:lang w:val="uk-UA"/>
        </w:rPr>
      </w:pPr>
      <w:r>
        <w:rPr>
          <w:lang w:val="uk-UA"/>
        </w:rPr>
        <w:t>неможливо проаналізувати відповідність моделі бізнес-процесів її текстовому опису.</w:t>
      </w:r>
    </w:p>
    <w:p>
      <w:pPr>
        <w:pStyle w:val="BodyTextIndent"/>
        <w:rPr>
          <w:lang w:val="uk-UA"/>
        </w:rPr>
      </w:pPr>
      <w:r>
        <w:rPr>
          <w:lang w:val="uk-UA"/>
        </w:rPr>
        <w:t>Bizagi – це програмне забезпечення для побудови карт та моделей бізнес-процесів у нотації BPMN. Воно дозволяє створювати, інтерпретувати та оптимізувати діаграми робочих процесів з використанням нотації BPMN, публікувати документацію щодо бізнес-процесу у форматах Word, PDF, Excel, Wiki [6].</w:t>
      </w:r>
    </w:p>
    <w:p>
      <w:pPr>
        <w:pStyle w:val="Normal"/>
        <w:rPr>
          <w:lang w:val="uk-UA"/>
        </w:rPr>
      </w:pPr>
      <w:r>
        <w:rPr>
          <w:lang w:val="uk-UA"/>
        </w:rPr>
      </w:r>
    </w:p>
    <w:p>
      <w:pPr>
        <w:pStyle w:val="BodyTextIndent"/>
        <w:rPr>
          <w:lang w:val="uk-UA"/>
        </w:rPr>
      </w:pPr>
      <w:r>
        <w:rPr>
          <w:lang w:val="uk-UA"/>
        </w:rPr>
        <w:t>Інтерфейс Bizagi наведено на рисунку 1.4.</w:t>
      </w:r>
    </w:p>
    <w:p>
      <w:pPr>
        <w:pStyle w:val="Normal"/>
        <w:rPr>
          <w:lang w:val="uk-UA"/>
        </w:rPr>
      </w:pPr>
      <w:r>
        <w:rPr>
          <w:lang w:val="uk-UA"/>
        </w:rPr>
      </w:r>
    </w:p>
    <w:p>
      <w:pPr>
        <w:pStyle w:val="Normal"/>
        <w:rPr/>
      </w:pPr>
      <w:r>
        <w:rPr/>
        <w:drawing>
          <wp:inline distT="0" distB="0" distL="0" distR="0">
            <wp:extent cx="5760085" cy="3201035"/>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19"/>
                    <a:stretch>
                      <a:fillRect/>
                    </a:stretch>
                  </pic:blipFill>
                  <pic:spPr bwMode="auto">
                    <a:xfrm>
                      <a:off x="0" y="0"/>
                      <a:ext cx="5760085" cy="3201035"/>
                    </a:xfrm>
                    <a:prstGeom prst="rect">
                      <a:avLst/>
                    </a:prstGeom>
                  </pic:spPr>
                </pic:pic>
              </a:graphicData>
            </a:graphic>
          </wp:inline>
        </w:drawing>
      </w:r>
    </w:p>
    <w:p>
      <w:pPr>
        <w:pStyle w:val="Heading1"/>
        <w:rPr>
          <w:lang w:val="uk-UA"/>
        </w:rPr>
      </w:pPr>
      <w:r>
        <w:rPr>
          <w:lang w:val="uk-UA"/>
        </w:rPr>
        <w:t>Рисунок 1.4 – Інтерфейс Bizagi</w:t>
      </w:r>
    </w:p>
    <w:p>
      <w:pPr>
        <w:pStyle w:val="Normal"/>
        <w:rPr>
          <w:lang w:val="uk-UA"/>
        </w:rPr>
      </w:pPr>
      <w:r>
        <w:rPr>
          <w:lang w:val="uk-UA"/>
        </w:rPr>
      </w:r>
    </w:p>
    <w:p>
      <w:pPr>
        <w:pStyle w:val="BodyTextIndent"/>
        <w:rPr>
          <w:lang w:val="uk-UA"/>
        </w:rPr>
      </w:pPr>
      <w:r>
        <w:rPr>
          <w:lang w:val="uk-UA"/>
        </w:rPr>
        <w:t>Переваги Bizagi:</w:t>
      </w:r>
    </w:p>
    <w:p>
      <w:pPr>
        <w:pStyle w:val="Style16"/>
        <w:numPr>
          <w:ilvl w:val="0"/>
          <w:numId w:val="1"/>
        </w:numPr>
        <w:rPr>
          <w:lang w:val="uk-UA"/>
        </w:rPr>
      </w:pPr>
      <w:r>
        <w:rPr>
          <w:lang w:val="uk-UA"/>
        </w:rPr>
        <w:t>відносно простий у користуванні;</w:t>
      </w:r>
    </w:p>
    <w:p>
      <w:pPr>
        <w:pStyle w:val="BodyTextIndent"/>
        <w:rPr>
          <w:lang w:val="uk-UA"/>
        </w:rPr>
      </w:pPr>
      <w:r>
        <w:rPr>
          <w:lang w:val="uk-UA"/>
        </w:rPr>
        <w:t>Недоліки Bizagi:</w:t>
      </w:r>
    </w:p>
    <w:p>
      <w:pPr>
        <w:pStyle w:val="Style16"/>
        <w:numPr>
          <w:ilvl w:val="0"/>
          <w:numId w:val="1"/>
        </w:numPr>
        <w:rPr>
          <w:lang w:val="uk-UA"/>
        </w:rPr>
      </w:pPr>
      <w:r>
        <w:rPr>
          <w:lang w:val="uk-UA"/>
        </w:rPr>
        <w:t>потрібно завантажувати застосунок;</w:t>
      </w:r>
    </w:p>
    <w:p>
      <w:pPr>
        <w:pStyle w:val="Style16"/>
        <w:numPr>
          <w:ilvl w:val="0"/>
          <w:numId w:val="1"/>
        </w:numPr>
        <w:rPr>
          <w:lang w:val="uk-UA"/>
        </w:rPr>
      </w:pPr>
      <w:r>
        <w:rPr>
          <w:lang w:val="uk-UA"/>
        </w:rPr>
        <w:t>неможливо проаналізувати відповідність моделі бізнес-процесів її текстовому опису.</w:t>
      </w:r>
    </w:p>
    <w:p>
      <w:pPr>
        <w:pStyle w:val="Normal"/>
        <w:ind w:left="0" w:right="0" w:hanging="0"/>
        <w:rPr>
          <w:lang w:val="uk-UA"/>
        </w:rPr>
      </w:pPr>
      <w:r>
        <w:rPr>
          <w:lang w:val="uk-UA"/>
        </w:rPr>
      </w:r>
    </w:p>
    <w:p>
      <w:pPr>
        <w:pStyle w:val="Heading2"/>
        <w:rPr/>
      </w:pPr>
      <w:bookmarkStart w:id="35" w:name="__RefHeading___Toc2032_1634616227"/>
      <w:bookmarkStart w:id="36" w:name="_Toc72344900"/>
      <w:bookmarkStart w:id="37" w:name="_Toc118632039"/>
      <w:bookmarkEnd w:id="35"/>
      <w:r>
        <w:rPr>
          <w:lang w:val="uk-UA"/>
        </w:rPr>
        <w:t>1.2 </w:t>
      </w:r>
      <w:bookmarkEnd w:id="36"/>
      <w:r>
        <w:rPr>
          <w:lang w:val="uk-UA"/>
        </w:rPr>
        <w:t>Виявлення та специфікація вимог до програмного забезпечення для аналізу відповідності моделей бізнес-процесів їх текстовим описам</w:t>
      </w:r>
      <w:bookmarkEnd w:id="37"/>
    </w:p>
    <w:p>
      <w:pPr>
        <w:pStyle w:val="Heading3"/>
        <w:rPr>
          <w:lang w:val="uk-UA"/>
        </w:rPr>
      </w:pPr>
      <w:bookmarkStart w:id="38" w:name="__RefHeading___Toc2034_1634616227"/>
      <w:bookmarkStart w:id="39" w:name="_Toc118632040"/>
      <w:bookmarkEnd w:id="38"/>
      <w:r>
        <w:rPr>
          <w:lang w:val="uk-UA"/>
        </w:rPr>
        <w:t>1.2.1 Виявлення вимог до програмного забезпечення</w:t>
      </w:r>
      <w:bookmarkEnd w:id="39"/>
    </w:p>
    <w:p>
      <w:pPr>
        <w:pStyle w:val="BodyTextIndent"/>
        <w:rPr>
          <w:lang w:val="uk-UA"/>
        </w:rPr>
      </w:pPr>
      <w:r>
        <w:rPr>
          <w:lang w:val="uk-UA"/>
        </w:rPr>
        <w:t>Після проведеного аналізу існуючих програмних засобів можна зробити висновок, що всі застосунки значно спрощують процес побудови моделей бізнес-процесів, але ці застосунки не надають можливості аналізувати моделі на наявність помилок. Насамперед – у них відсутня можливість порівнювати моделі бізнес-процесів з їхніми текстовими описами, що може привести до втрат у часі та значних грошових втрат при реалізації неадекватних предметній області моделей.</w:t>
      </w:r>
    </w:p>
    <w:p>
      <w:pPr>
        <w:pStyle w:val="BodyTextIndent"/>
        <w:rPr>
          <w:lang w:val="uk-UA"/>
        </w:rPr>
      </w:pPr>
      <w:r>
        <w:rPr>
          <w:lang w:val="uk-UA"/>
        </w:rPr>
        <w:t>Функціональні вимоги – це вимоги до програмного забезпечення, які описують внутрішню роботу системи, її поведінку: обчислення даних, маніпулювання даними, обробка даних та інші специфічні функції, які має виконувати система. На відміну від нефункціональних вимог, які визначають якою система повинна бути, функціональні вимоги визначають, що система повинна робити [7].</w:t>
      </w:r>
    </w:p>
    <w:p>
      <w:pPr>
        <w:pStyle w:val="BodyTextIndent"/>
        <w:rPr>
          <w:lang w:val="uk-UA"/>
        </w:rPr>
      </w:pPr>
      <w:r>
        <w:rPr>
          <w:lang w:val="uk-UA"/>
        </w:rPr>
        <w:t>Для програмного рішення було визначено наступні функціональні вимоги:</w:t>
      </w:r>
      <w:bookmarkStart w:id="40" w:name="_Hlk117626657"/>
      <w:bookmarkEnd w:id="40"/>
    </w:p>
    <w:p>
      <w:pPr>
        <w:pStyle w:val="Style16"/>
        <w:numPr>
          <w:ilvl w:val="0"/>
          <w:numId w:val="1"/>
        </w:numPr>
        <w:rPr>
          <w:lang w:val="uk-UA"/>
        </w:rPr>
      </w:pPr>
      <w:r>
        <w:rPr>
          <w:lang w:val="uk-UA"/>
        </w:rPr>
        <w:t>програмне забезпечення має обробляти завантажений файл BPMN;</w:t>
      </w:r>
    </w:p>
    <w:p>
      <w:pPr>
        <w:pStyle w:val="Style16"/>
        <w:numPr>
          <w:ilvl w:val="0"/>
          <w:numId w:val="1"/>
        </w:numPr>
        <w:rPr>
          <w:lang w:val="uk-UA"/>
        </w:rPr>
      </w:pPr>
      <w:r>
        <w:rPr>
          <w:lang w:val="uk-UA"/>
        </w:rPr>
        <w:t>програмне рішення має порівнювати модель бізнес-процесу, отриману з файлу BPMN, із текстовим описом бізнес-процесу;</w:t>
      </w:r>
    </w:p>
    <w:p>
      <w:pPr>
        <w:pStyle w:val="Style16"/>
        <w:numPr>
          <w:ilvl w:val="0"/>
          <w:numId w:val="1"/>
        </w:numPr>
        <w:rPr>
          <w:color w:val="000000"/>
          <w:szCs w:val="28"/>
          <w:lang w:val="uk-UA"/>
        </w:rPr>
      </w:pPr>
      <w:r>
        <w:rPr>
          <w:color w:val="000000"/>
          <w:szCs w:val="28"/>
          <w:lang w:val="uk-UA"/>
        </w:rPr>
        <w:t>застосунок повинен відображати результати у вигляді відповідного звіту;</w:t>
      </w:r>
    </w:p>
    <w:p>
      <w:pPr>
        <w:pStyle w:val="Style16"/>
        <w:numPr>
          <w:ilvl w:val="0"/>
          <w:numId w:val="1"/>
        </w:numPr>
        <w:rPr>
          <w:color w:val="000000"/>
          <w:szCs w:val="28"/>
          <w:lang w:val="uk-UA"/>
        </w:rPr>
      </w:pPr>
      <w:r>
        <w:rPr>
          <w:color w:val="000000"/>
          <w:szCs w:val="28"/>
          <w:lang w:val="uk-UA"/>
        </w:rPr>
        <w:t>застосунок повинен мати можливість реєстрації для користувачів;</w:t>
      </w:r>
    </w:p>
    <w:p>
      <w:pPr>
        <w:pStyle w:val="Style16"/>
        <w:numPr>
          <w:ilvl w:val="0"/>
          <w:numId w:val="1"/>
        </w:numPr>
        <w:rPr>
          <w:color w:val="000000"/>
          <w:szCs w:val="28"/>
          <w:lang w:val="uk-UA"/>
        </w:rPr>
      </w:pPr>
      <w:r>
        <w:rPr>
          <w:color w:val="000000"/>
          <w:szCs w:val="28"/>
          <w:lang w:val="uk-UA"/>
        </w:rPr>
        <w:t>програмне рішення повинне зберігати звіт з результатами у базі даних для зареєстрованих користувачів.</w:t>
      </w:r>
    </w:p>
    <w:p>
      <w:pPr>
        <w:pStyle w:val="BodyTextIndent"/>
        <w:rPr>
          <w:lang w:val="uk-UA"/>
        </w:rPr>
      </w:pPr>
      <w:r>
        <w:rPr>
          <w:lang w:val="uk-UA"/>
        </w:rPr>
        <w:t>Нефункціональні вимоги – це вимоги до програмного забезпечення, які задають критерії для оцінки якості його роботи. На відміну від функціональних вимог, які визначають що система повинна робити, нефункціональні вимоги визначають якою система повинна бути. Нефункціональні вимоги до програмного забезпечення визначаються на першій стадії процесу розробки ПЗ – на етапі аналізу вимог [7].</w:t>
      </w:r>
    </w:p>
    <w:p>
      <w:pPr>
        <w:pStyle w:val="BodyTextIndent"/>
        <w:rPr>
          <w:lang w:val="uk-UA"/>
        </w:rPr>
      </w:pPr>
      <w:r>
        <w:rPr>
          <w:lang w:val="uk-UA"/>
        </w:rPr>
        <w:t>Для програмного рішення було визначено наступні нефункціональні вимоги:</w:t>
      </w:r>
    </w:p>
    <w:p>
      <w:pPr>
        <w:pStyle w:val="Style16"/>
        <w:numPr>
          <w:ilvl w:val="0"/>
          <w:numId w:val="1"/>
        </w:numPr>
        <w:rPr>
          <w:lang w:val="uk-UA"/>
        </w:rPr>
      </w:pPr>
      <w:r>
        <w:rPr>
          <w:lang w:val="uk-UA"/>
        </w:rPr>
        <w:t>архітектура – програмне забезпечення повинно бути веб-додатком і мати трирівневу архітектуру;</w:t>
      </w:r>
    </w:p>
    <w:p>
      <w:pPr>
        <w:pStyle w:val="Style16"/>
        <w:numPr>
          <w:ilvl w:val="0"/>
          <w:numId w:val="1"/>
        </w:numPr>
        <w:rPr>
          <w:lang w:val="uk-UA"/>
        </w:rPr>
      </w:pPr>
      <w:r>
        <w:rPr>
          <w:lang w:val="uk-UA"/>
        </w:rPr>
        <w:t>не перевантажений інтерфейс – на екрані повинно бути не більше п’яти елементів управління (кнопок, полів вводу тощо);</w:t>
      </w:r>
    </w:p>
    <w:p>
      <w:pPr>
        <w:pStyle w:val="Style16"/>
        <w:numPr>
          <w:ilvl w:val="0"/>
          <w:numId w:val="1"/>
        </w:numPr>
        <w:rPr>
          <w:lang w:val="uk-UA"/>
        </w:rPr>
      </w:pPr>
      <w:r>
        <w:rPr>
          <w:lang w:val="uk-UA"/>
        </w:rPr>
        <w:t>тип системи управління базами даних (СУБД) – програмне забезпечення повинно використовувати реляційну СУБД;</w:t>
      </w:r>
    </w:p>
    <w:p>
      <w:pPr>
        <w:pStyle w:val="Style16"/>
        <w:numPr>
          <w:ilvl w:val="0"/>
          <w:numId w:val="1"/>
        </w:numPr>
        <w:rPr>
          <w:lang w:val="uk-UA"/>
        </w:rPr>
      </w:pPr>
      <w:r>
        <w:rPr>
          <w:lang w:val="uk-UA"/>
        </w:rPr>
        <w:t>надійність – програмне забезпечення не повинно містити помилок, які можуть перешкоджати його роботі.</w:t>
      </w:r>
    </w:p>
    <w:p>
      <w:pPr>
        <w:pStyle w:val="Normal"/>
        <w:rPr>
          <w:lang w:val="uk-UA"/>
        </w:rPr>
      </w:pPr>
      <w:r>
        <w:rPr>
          <w:lang w:val="uk-UA"/>
        </w:rPr>
      </w:r>
    </w:p>
    <w:p>
      <w:pPr>
        <w:pStyle w:val="Heading3"/>
        <w:rPr>
          <w:lang w:val="uk-UA"/>
        </w:rPr>
      </w:pPr>
      <w:bookmarkStart w:id="41" w:name="__RefHeading___Toc2036_1634616227"/>
      <w:bookmarkStart w:id="42" w:name="_Toc118632041"/>
      <w:bookmarkEnd w:id="41"/>
      <w:r>
        <w:rPr>
          <w:lang w:val="uk-UA"/>
        </w:rPr>
        <w:t>1.2.2 Специфікація вимог до програмного забезпечення</w:t>
      </w:r>
      <w:bookmarkEnd w:id="42"/>
    </w:p>
    <w:p>
      <w:pPr>
        <w:pStyle w:val="BodyTextIndent"/>
        <w:rPr>
          <w:lang w:val="uk-UA"/>
        </w:rPr>
      </w:pPr>
      <w:r>
        <w:rPr>
          <w:lang w:val="uk-UA"/>
        </w:rPr>
        <w:t>У відповідності до сформульованих функціональних вимог до програмного рішення було побудовано UML-діаграму варіантів використання, яку наведено на рисунку 1.5.</w:t>
      </w:r>
    </w:p>
    <w:p>
      <w:pPr>
        <w:pStyle w:val="Normal"/>
        <w:rPr>
          <w:lang w:val="uk-UA"/>
        </w:rPr>
      </w:pPr>
      <w:r>
        <w:rPr>
          <w:lang w:val="uk-UA"/>
        </w:rPr>
      </w:r>
    </w:p>
    <w:p>
      <w:pPr>
        <w:pStyle w:val="Normal"/>
        <w:rPr/>
      </w:pPr>
      <w:r>
        <w:rPr/>
        <w:drawing>
          <wp:inline distT="0" distB="0" distL="0" distR="0">
            <wp:extent cx="6120130" cy="701611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20"/>
                    <a:stretch>
                      <a:fillRect/>
                    </a:stretch>
                  </pic:blipFill>
                  <pic:spPr bwMode="auto">
                    <a:xfrm>
                      <a:off x="0" y="0"/>
                      <a:ext cx="6120130" cy="7016115"/>
                    </a:xfrm>
                    <a:prstGeom prst="rect">
                      <a:avLst/>
                    </a:prstGeom>
                  </pic:spPr>
                </pic:pic>
              </a:graphicData>
            </a:graphic>
          </wp:inline>
        </w:drawing>
      </w:r>
    </w:p>
    <w:p>
      <w:pPr>
        <w:pStyle w:val="Heading1"/>
        <w:rPr>
          <w:lang w:val="uk-UA"/>
        </w:rPr>
      </w:pPr>
      <w:r>
        <w:rPr>
          <w:lang w:val="uk-UA"/>
        </w:rPr>
        <w:t>Рисунок 1.5 – UML-діаграма варіантів використання</w:t>
      </w:r>
    </w:p>
    <w:p>
      <w:pPr>
        <w:pStyle w:val="Normal"/>
        <w:rPr>
          <w:lang w:val="uk-UA"/>
        </w:rPr>
      </w:pPr>
      <w:r>
        <w:rPr>
          <w:lang w:val="uk-UA"/>
        </w:rPr>
      </w:r>
    </w:p>
    <w:p>
      <w:pPr>
        <w:pStyle w:val="BodyTextIndent"/>
        <w:rPr>
          <w:lang w:val="uk-UA"/>
        </w:rPr>
      </w:pPr>
      <w:r>
        <w:rPr>
          <w:lang w:val="uk-UA"/>
        </w:rPr>
        <w:t>На рисунку 1.6 наведено діаграму нефункціональних вимог, яка визначає обмеження якості програмного рішення.</w:t>
      </w:r>
    </w:p>
    <w:p>
      <w:pPr>
        <w:pStyle w:val="Normal"/>
        <w:rPr>
          <w:lang w:val="uk-UA"/>
        </w:rPr>
      </w:pPr>
      <w:r>
        <w:rPr>
          <w:lang w:val="uk-UA"/>
        </w:rPr>
      </w:r>
    </w:p>
    <w:p>
      <w:pPr>
        <w:pStyle w:val="Normal"/>
        <w:rPr/>
      </w:pPr>
      <w:r>
        <w:rPr/>
        <w:drawing>
          <wp:inline distT="0" distB="0" distL="0" distR="0">
            <wp:extent cx="6480175" cy="3771900"/>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21"/>
                    <a:stretch>
                      <a:fillRect/>
                    </a:stretch>
                  </pic:blipFill>
                  <pic:spPr bwMode="auto">
                    <a:xfrm>
                      <a:off x="0" y="0"/>
                      <a:ext cx="6480175" cy="3771900"/>
                    </a:xfrm>
                    <a:prstGeom prst="rect">
                      <a:avLst/>
                    </a:prstGeom>
                  </pic:spPr>
                </pic:pic>
              </a:graphicData>
            </a:graphic>
          </wp:inline>
        </w:drawing>
      </w:r>
    </w:p>
    <w:p>
      <w:pPr>
        <w:pStyle w:val="Heading1"/>
        <w:rPr>
          <w:lang w:val="uk-UA"/>
        </w:rPr>
      </w:pPr>
      <w:r>
        <w:rPr>
          <w:lang w:val="uk-UA"/>
        </w:rPr>
        <w:t>Рисунок 1.6 – Діаграма обмежень якості</w:t>
      </w:r>
    </w:p>
    <w:p>
      <w:pPr>
        <w:pStyle w:val="Normal"/>
        <w:rPr>
          <w:lang w:val="uk-UA"/>
        </w:rPr>
      </w:pPr>
      <w:r>
        <w:rPr>
          <w:lang w:val="uk-UA"/>
        </w:rPr>
      </w:r>
    </w:p>
    <w:p>
      <w:pPr>
        <w:pStyle w:val="BodyTextIndent"/>
        <w:rPr>
          <w:lang w:val="uk-UA"/>
        </w:rPr>
      </w:pPr>
      <w:r>
        <w:rPr>
          <w:lang w:val="uk-UA"/>
        </w:rPr>
        <w:t>Користувацькі історії (User Story) — спосіб опису вимог до системи, що розробляється, сформульованих як одна або більше пропозицій повсякденною або діловою мовою користувача. Історії користувача використовуються гнучкими методологіями розробки програмного забезпечення для специфікації вимог. Кожна користувальницька історія обмежена у розмірі та складності. Мета історій користувача полягає в тому, щоб бути в змозі оперативно і без накладних витрат реагувати на вимоги реального світу, що швидко змінюються [8].</w:t>
      </w:r>
    </w:p>
    <w:p>
      <w:pPr>
        <w:pStyle w:val="BodyTextIndent"/>
        <w:rPr>
          <w:lang w:val="uk-UA"/>
        </w:rPr>
      </w:pPr>
      <w:r>
        <w:rPr>
          <w:lang w:val="uk-UA"/>
        </w:rPr>
        <w:t>Для програмного рішення було визначено наступні користувацькі історії:</w:t>
      </w:r>
    </w:p>
    <w:p>
      <w:pPr>
        <w:pStyle w:val="Style16"/>
        <w:numPr>
          <w:ilvl w:val="0"/>
          <w:numId w:val="1"/>
        </w:numPr>
        <w:rPr>
          <w:lang w:val="uk-UA"/>
        </w:rPr>
      </w:pPr>
      <w:r>
        <w:rPr>
          <w:lang w:val="uk-UA"/>
        </w:rPr>
        <w:t>як користувач застосунку, я хочу порівнювати модель бізнес-процесів із їх текстовим описом;</w:t>
      </w:r>
    </w:p>
    <w:p>
      <w:pPr>
        <w:pStyle w:val="Style16"/>
        <w:numPr>
          <w:ilvl w:val="0"/>
          <w:numId w:val="1"/>
        </w:numPr>
        <w:rPr>
          <w:lang w:val="uk-UA"/>
        </w:rPr>
      </w:pPr>
      <w:r>
        <w:rPr>
          <w:lang w:val="uk-UA"/>
        </w:rPr>
        <w:t>як користувач застосунку, я хочу мати можливість завантажити звіт з результатами;</w:t>
      </w:r>
    </w:p>
    <w:p>
      <w:pPr>
        <w:pStyle w:val="Style16"/>
        <w:numPr>
          <w:ilvl w:val="0"/>
          <w:numId w:val="1"/>
        </w:numPr>
        <w:rPr>
          <w:lang w:val="uk-UA"/>
        </w:rPr>
      </w:pPr>
      <w:r>
        <w:rPr>
          <w:lang w:val="uk-UA"/>
        </w:rPr>
        <w:t>як користувач застосунку, я хочу мати можливість зареєструватися у додатку;</w:t>
      </w:r>
    </w:p>
    <w:p>
      <w:pPr>
        <w:pStyle w:val="Style16"/>
        <w:numPr>
          <w:ilvl w:val="0"/>
          <w:numId w:val="1"/>
        </w:numPr>
        <w:rPr>
          <w:lang w:val="uk-UA"/>
        </w:rPr>
      </w:pPr>
      <w:r>
        <w:rPr>
          <w:lang w:val="uk-UA"/>
        </w:rPr>
        <w:t>як зареєстрований користувач, я хочу переглядати збережені звіти у своєму особистому кабінеті;</w:t>
      </w:r>
    </w:p>
    <w:p>
      <w:pPr>
        <w:pStyle w:val="Style16"/>
        <w:numPr>
          <w:ilvl w:val="0"/>
          <w:numId w:val="1"/>
        </w:numPr>
        <w:rPr>
          <w:lang w:val="uk-UA"/>
        </w:rPr>
      </w:pPr>
      <w:r>
        <w:rPr>
          <w:lang w:val="uk-UA"/>
        </w:rPr>
        <w:t>як зареєстрований користувач, я хочу мати можливість видаляти збережені звіти.</w:t>
      </w:r>
    </w:p>
    <w:p>
      <w:pPr>
        <w:pStyle w:val="Normal"/>
        <w:rPr>
          <w:lang w:val="uk-UA"/>
        </w:rPr>
      </w:pPr>
      <w:r>
        <w:rPr>
          <w:lang w:val="uk-UA"/>
        </w:rPr>
      </w:r>
    </w:p>
    <w:p>
      <w:pPr>
        <w:pStyle w:val="Heading2"/>
        <w:rPr/>
      </w:pPr>
      <w:bookmarkStart w:id="43" w:name="__RefHeading___Toc2038_1634616227"/>
      <w:bookmarkStart w:id="44" w:name="_Toc118632042"/>
      <w:bookmarkStart w:id="45" w:name="_Toc72344901"/>
      <w:bookmarkEnd w:id="43"/>
      <w:r>
        <w:rPr>
          <w:lang w:val="uk-UA"/>
        </w:rPr>
        <w:t>1.3 </w:t>
      </w:r>
      <w:bookmarkEnd w:id="45"/>
      <w:r>
        <w:rPr>
          <w:lang w:val="uk-UA"/>
        </w:rPr>
        <w:t>Мета та задачі роботи</w:t>
      </w:r>
      <w:bookmarkEnd w:id="44"/>
    </w:p>
    <w:p>
      <w:pPr>
        <w:pStyle w:val="BodyTextIndent"/>
        <w:rPr>
          <w:lang w:val="uk-UA"/>
        </w:rPr>
      </w:pPr>
      <w:r>
        <w:rPr>
          <w:lang w:val="uk-UA"/>
        </w:rPr>
        <w:t>Існуючі на сьогоднішній день програмні засоби передбачають побудову моделей бізнес-процесів, але не надають можливості аналізувати ці моделі з точки зору їх адекватності реальним бізнес-процесам, а саме – порівнювати моделі бізнес-процесів з їх текстовим описом. Тому актуальною є розробка алгоритмічного та програмного забезпечення для аналізу відповідності моделей бізнес-процесів їх текстовим описам.</w:t>
      </w:r>
    </w:p>
    <w:p>
      <w:pPr>
        <w:pStyle w:val="BodyTextIndent"/>
        <w:rPr>
          <w:lang w:val="uk-UA"/>
        </w:rPr>
      </w:pPr>
      <w:r>
        <w:rPr>
          <w:lang w:val="uk-UA"/>
        </w:rPr>
        <w:t>Об’єкт роботи – процес аналізу відповідності моделей бізнес-процесів їх текстовим описам.</w:t>
      </w:r>
    </w:p>
    <w:p>
      <w:pPr>
        <w:pStyle w:val="BodyTextIndent"/>
        <w:rPr>
          <w:lang w:val="uk-UA"/>
        </w:rPr>
      </w:pPr>
      <w:r>
        <w:rPr>
          <w:lang w:val="uk-UA"/>
        </w:rPr>
        <w:t>Предмет роботи – алгоритмічне та програмне забезпечення для аналізу відповідності моделей бізнес-процесів їх текстовим описам.</w:t>
      </w:r>
    </w:p>
    <w:p>
      <w:pPr>
        <w:pStyle w:val="BodyTextIndent"/>
        <w:rPr>
          <w:lang w:val="uk-UA"/>
        </w:rPr>
      </w:pPr>
      <w:r>
        <w:rPr>
          <w:lang w:val="uk-UA"/>
        </w:rPr>
        <w:t>Мета роботи – забезпечення адекватності моделей бізнес-процесів за рахунок аналізу їх відповідності текстовим описам.</w:t>
      </w:r>
    </w:p>
    <w:p>
      <w:pPr>
        <w:pStyle w:val="BodyTextIndent"/>
        <w:rPr>
          <w:lang w:val="uk-UA"/>
        </w:rPr>
      </w:pPr>
      <w:r>
        <w:rPr>
          <w:lang w:val="uk-UA"/>
        </w:rPr>
        <w:t>Таким чином, для досягнення мети роботи необхідно:</w:t>
      </w:r>
    </w:p>
    <w:p>
      <w:pPr>
        <w:pStyle w:val="Style16"/>
        <w:numPr>
          <w:ilvl w:val="0"/>
          <w:numId w:val="1"/>
        </w:numPr>
        <w:rPr>
          <w:lang w:val="uk-UA"/>
        </w:rPr>
      </w:pPr>
      <w:r>
        <w:rPr>
          <w:lang w:val="uk-UA"/>
        </w:rPr>
        <w:t>розробити алгоритмічне забезпечення розв’язання задачі аналізу відповідності моделей бізнес-процесів їх текстовим описам;</w:t>
      </w:r>
    </w:p>
    <w:p>
      <w:pPr>
        <w:pStyle w:val="Style16"/>
        <w:numPr>
          <w:ilvl w:val="0"/>
          <w:numId w:val="1"/>
        </w:numPr>
        <w:rPr>
          <w:lang w:val="uk-UA"/>
        </w:rPr>
      </w:pPr>
      <w:r>
        <w:rPr>
          <w:lang w:val="uk-UA"/>
        </w:rPr>
        <w:t>проаналізувати процес перевірки моделей бізнес-процесів щодо відповідності їх текстовим описам;</w:t>
      </w:r>
    </w:p>
    <w:p>
      <w:pPr>
        <w:pStyle w:val="Style16"/>
        <w:numPr>
          <w:ilvl w:val="0"/>
          <w:numId w:val="1"/>
        </w:numPr>
        <w:rPr>
          <w:lang w:val="uk-UA"/>
        </w:rPr>
      </w:pPr>
      <w:r>
        <w:rPr>
          <w:lang w:val="uk-UA"/>
        </w:rPr>
        <w:t>обрати тип архітектури програмного забезпечення, побудувати моделі архітектури програмного забезпечення, спроектувати та розробити базу даних;</w:t>
      </w:r>
    </w:p>
    <w:p>
      <w:pPr>
        <w:pStyle w:val="Style16"/>
        <w:numPr>
          <w:ilvl w:val="0"/>
          <w:numId w:val="1"/>
        </w:numPr>
        <w:rPr>
          <w:lang w:val="uk-UA"/>
        </w:rPr>
      </w:pPr>
      <w:r>
        <w:rPr>
          <w:lang w:val="uk-UA"/>
        </w:rPr>
        <w:t>спроектувати та розробити програмне забезпечення;</w:t>
      </w:r>
    </w:p>
    <w:p>
      <w:pPr>
        <w:pStyle w:val="Style16"/>
        <w:numPr>
          <w:ilvl w:val="0"/>
          <w:numId w:val="1"/>
        </w:numPr>
        <w:rPr>
          <w:lang w:val="uk-UA"/>
        </w:rPr>
      </w:pPr>
      <w:r>
        <w:rPr>
          <w:lang w:val="uk-UA"/>
        </w:rPr>
        <w:t>застосувати програмне забезпечення для розв’язання задачі аналізу відповідності моделей бізнес-процесів їх текстовим описам;</w:t>
      </w:r>
    </w:p>
    <w:p>
      <w:pPr>
        <w:pStyle w:val="Style16"/>
        <w:numPr>
          <w:ilvl w:val="0"/>
          <w:numId w:val="1"/>
        </w:numPr>
        <w:rPr>
          <w:lang w:val="uk-UA"/>
        </w:rPr>
      </w:pPr>
      <w:r>
        <w:rPr>
          <w:lang w:val="uk-UA"/>
        </w:rPr>
        <w:t>провести аналіз отриманих результатів.</w:t>
      </w:r>
    </w:p>
    <w:p>
      <w:pPr>
        <w:pStyle w:val="Heading1"/>
        <w:rPr/>
      </w:pPr>
      <w:bookmarkStart w:id="46" w:name="__RefHeading___Toc2040_1634616227"/>
      <w:bookmarkStart w:id="47" w:name="_Toc938103781"/>
      <w:bookmarkStart w:id="48" w:name="_Toc93810385"/>
      <w:bookmarkStart w:id="49" w:name="_Toc118632043"/>
      <w:bookmarkEnd w:id="46"/>
      <w:bookmarkEnd w:id="47"/>
      <w:r>
        <w:rPr>
          <w:lang w:val="uk-UA"/>
        </w:rPr>
        <w:t>2 </w:t>
      </w:r>
      <w:bookmarkEnd w:id="48"/>
      <w:r>
        <w:rPr>
          <w:lang w:val="uk-UA"/>
        </w:rPr>
        <w:t>Алгоритмічне забезпечення для розв’язання задачі аналізу відповідності моделей бізнес-процесів їх текстовим описам</w:t>
      </w:r>
      <w:bookmarkEnd w:id="49"/>
    </w:p>
    <w:p>
      <w:pPr>
        <w:pStyle w:val="Heading2"/>
        <w:rPr>
          <w:lang w:val="uk-UA"/>
        </w:rPr>
      </w:pPr>
      <w:bookmarkStart w:id="50" w:name="__RefHeading___Toc2042_1634616227"/>
      <w:bookmarkStart w:id="51" w:name="_Toc118632044"/>
      <w:bookmarkEnd w:id="50"/>
      <w:r>
        <w:rPr>
          <w:lang w:val="uk-UA"/>
        </w:rPr>
        <w:t>2.1 Розробка алгоритмічного забезпечення для розв’язання задачі аналізу відповідності моделей бізнес-процесів їх текстовим описам</w:t>
      </w:r>
      <w:bookmarkEnd w:id="51"/>
    </w:p>
    <w:p>
      <w:pPr>
        <w:pStyle w:val="BodyTextIndent"/>
        <w:rPr>
          <w:lang w:val="uk-UA"/>
        </w:rPr>
      </w:pPr>
      <w:r>
        <w:rPr>
          <w:lang w:val="uk-UA"/>
        </w:rPr>
        <w:t>Програмне забезпечення для розв’язання задачі аналізу відповідності моделей бізнес-процесів їх текстовим описам має вилучати з файлу BPMN усі назви елементів типу «task» та споріднених елементів дій (рисунок 2.1):</w:t>
      </w:r>
    </w:p>
    <w:p>
      <w:pPr>
        <w:pStyle w:val="Style16"/>
        <w:numPr>
          <w:ilvl w:val="0"/>
          <w:numId w:val="1"/>
        </w:numPr>
        <w:rPr>
          <w:lang w:val="uk-UA"/>
        </w:rPr>
      </w:pPr>
      <w:r>
        <w:rPr>
          <w:lang w:val="uk-UA"/>
        </w:rPr>
        <w:t>Service Task;</w:t>
      </w:r>
    </w:p>
    <w:p>
      <w:pPr>
        <w:pStyle w:val="Style16"/>
        <w:numPr>
          <w:ilvl w:val="0"/>
          <w:numId w:val="1"/>
        </w:numPr>
        <w:rPr>
          <w:lang w:val="uk-UA"/>
        </w:rPr>
      </w:pPr>
      <w:r>
        <w:rPr>
          <w:lang w:val="uk-UA"/>
        </w:rPr>
        <w:t>Send Task;</w:t>
      </w:r>
    </w:p>
    <w:p>
      <w:pPr>
        <w:pStyle w:val="Style16"/>
        <w:numPr>
          <w:ilvl w:val="0"/>
          <w:numId w:val="1"/>
        </w:numPr>
        <w:rPr>
          <w:lang w:val="uk-UA"/>
        </w:rPr>
      </w:pPr>
      <w:r>
        <w:rPr>
          <w:lang w:val="uk-UA"/>
        </w:rPr>
        <w:t>Receive Task;</w:t>
      </w:r>
    </w:p>
    <w:p>
      <w:pPr>
        <w:pStyle w:val="Style16"/>
        <w:numPr>
          <w:ilvl w:val="0"/>
          <w:numId w:val="1"/>
        </w:numPr>
        <w:rPr>
          <w:lang w:val="uk-UA"/>
        </w:rPr>
      </w:pPr>
      <w:r>
        <w:rPr>
          <w:lang w:val="uk-UA"/>
        </w:rPr>
        <w:t>User Task;</w:t>
      </w:r>
    </w:p>
    <w:p>
      <w:pPr>
        <w:pStyle w:val="Style16"/>
        <w:numPr>
          <w:ilvl w:val="0"/>
          <w:numId w:val="1"/>
        </w:numPr>
        <w:rPr>
          <w:lang w:val="uk-UA"/>
        </w:rPr>
      </w:pPr>
      <w:r>
        <w:rPr>
          <w:lang w:val="uk-UA"/>
        </w:rPr>
        <w:t>Manual Task;</w:t>
      </w:r>
    </w:p>
    <w:p>
      <w:pPr>
        <w:pStyle w:val="Style16"/>
        <w:numPr>
          <w:ilvl w:val="0"/>
          <w:numId w:val="1"/>
        </w:numPr>
        <w:rPr>
          <w:lang w:val="uk-UA"/>
        </w:rPr>
      </w:pPr>
      <w:r>
        <w:rPr>
          <w:lang w:val="uk-UA"/>
        </w:rPr>
        <w:t>Business Rule Task;</w:t>
      </w:r>
    </w:p>
    <w:p>
      <w:pPr>
        <w:pStyle w:val="Style16"/>
        <w:numPr>
          <w:ilvl w:val="0"/>
          <w:numId w:val="1"/>
        </w:numPr>
        <w:rPr>
          <w:lang w:val="uk-UA"/>
        </w:rPr>
      </w:pPr>
      <w:r>
        <w:rPr>
          <w:lang w:val="uk-UA"/>
        </w:rPr>
        <w:t>Script Task;</w:t>
      </w:r>
    </w:p>
    <w:p>
      <w:pPr>
        <w:pStyle w:val="Normal"/>
        <w:rPr>
          <w:lang w:val="uk-UA"/>
        </w:rPr>
      </w:pPr>
      <w:r>
        <w:rPr>
          <w:lang w:val="uk-UA"/>
        </w:rPr>
      </w:r>
    </w:p>
    <w:p>
      <w:pPr>
        <w:pStyle w:val="Normal"/>
        <w:rPr/>
      </w:pPr>
      <w:r>
        <w:rPr/>
        <w:drawing>
          <wp:inline distT="0" distB="0" distL="0" distR="0">
            <wp:extent cx="6480175" cy="3345815"/>
            <wp:effectExtent l="0" t="0" r="0" b="0"/>
            <wp:docPr id="9"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
                    <pic:cNvPicPr>
                      <a:picLocks noChangeAspect="1" noChangeArrowheads="1"/>
                    </pic:cNvPicPr>
                  </pic:nvPicPr>
                  <pic:blipFill>
                    <a:blip r:embed="rId22"/>
                    <a:stretch>
                      <a:fillRect/>
                    </a:stretch>
                  </pic:blipFill>
                  <pic:spPr bwMode="auto">
                    <a:xfrm>
                      <a:off x="0" y="0"/>
                      <a:ext cx="6480175" cy="3345815"/>
                    </a:xfrm>
                    <a:prstGeom prst="rect">
                      <a:avLst/>
                    </a:prstGeom>
                  </pic:spPr>
                </pic:pic>
              </a:graphicData>
            </a:graphic>
          </wp:inline>
        </w:drawing>
      </w:r>
    </w:p>
    <w:p>
      <w:pPr>
        <w:pStyle w:val="Heading1"/>
        <w:rPr>
          <w:lang w:val="uk-UA"/>
        </w:rPr>
      </w:pPr>
      <w:r>
        <w:rPr>
          <w:lang w:val="uk-UA"/>
        </w:rPr>
        <w:t>Рисунок 2.1 – Типи дій нотації BPMN [9]</w:t>
      </w:r>
    </w:p>
    <w:p>
      <w:pPr>
        <w:pStyle w:val="Normal"/>
        <w:rPr>
          <w:lang w:val="uk-UA"/>
        </w:rPr>
      </w:pPr>
      <w:r>
        <w:rPr>
          <w:lang w:val="uk-UA"/>
        </w:rPr>
      </w:r>
    </w:p>
    <w:p>
      <w:pPr>
        <w:pStyle w:val="BodyTextIndent"/>
        <w:rPr/>
      </w:pPr>
      <w:r>
        <w:rPr>
          <w:lang w:val="uk-UA"/>
        </w:rPr>
        <w:t xml:space="preserve">Таким чином, необхідно сформувати текст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lang w:val="uk-UA"/>
        </w:rPr>
        <w:t xml:space="preserve"> з усіх назв елементів типу «task» та споріднених елементів дій (рисунок 2.1).</w:t>
      </w:r>
    </w:p>
    <w:p>
      <w:pPr>
        <w:pStyle w:val="BodyTextIndent"/>
        <w:rPr/>
      </w:pPr>
      <w:r>
        <w:rPr>
          <w:lang w:val="uk-UA"/>
        </w:rPr>
        <w:t xml:space="preserve">Для цього може використовуватись наступний алгоритм, представлений UML-діаграмою активності на </w:t>
      </w:r>
      <w:r>
        <w:rPr>
          <w:highlight w:val="yellow"/>
          <w:lang w:val="uk-UA"/>
        </w:rPr>
        <w:t>рисунку 2.2</w:t>
      </w:r>
      <w:r>
        <w:rPr>
          <w:lang w:val="uk-UA"/>
        </w:rPr>
        <w:t>.</w:t>
      </w:r>
    </w:p>
    <w:p>
      <w:pPr>
        <w:pStyle w:val="Normal"/>
        <w:rPr>
          <w:lang w:val="uk-UA"/>
        </w:rPr>
      </w:pPr>
      <w:r>
        <w:rPr>
          <w:lang w:val="uk-UA"/>
        </w:rPr>
      </w:r>
    </w:p>
    <w:p>
      <w:pPr>
        <w:pStyle w:val="TextBody"/>
        <w:rPr>
          <w:color w:val="FF0000"/>
          <w:highlight w:val="yellow"/>
          <w:lang w:val="uk-UA"/>
        </w:rPr>
      </w:pPr>
      <w:r>
        <w:rPr>
          <w:color w:val="FF0000"/>
          <w:highlight w:val="yellow"/>
          <w:lang w:val="uk-UA"/>
        </w:rPr>
        <w:t>Алгоритм формування тексту з назв тасків моделі БП</w:t>
      </w:r>
    </w:p>
    <w:p>
      <w:pPr>
        <w:pStyle w:val="TextBody"/>
        <w:widowControl/>
        <w:suppressAutoHyphens w:val="true"/>
        <w:overflowPunct w:val="false"/>
        <w:bidi w:val="0"/>
        <w:spacing w:lineRule="auto" w:line="360" w:before="0" w:after="0"/>
        <w:ind w:left="0" w:right="0" w:hanging="0"/>
        <w:jc w:val="both"/>
        <w:rPr/>
      </w:pPr>
      <w:r>
        <w:rPr>
          <w:highlight w:val="yellow"/>
          <w:lang w:val="uk-UA"/>
        </w:rPr>
        <w:t>Рисунок 2.2 –</w:t>
      </w:r>
      <w:r>
        <w:rPr>
          <w:lang w:val="uk-UA"/>
        </w:rPr>
        <w:t xml:space="preserve"> UML-діаграма активності</w:t>
      </w:r>
    </w:p>
    <w:p>
      <w:pPr>
        <w:pStyle w:val="Normal"/>
        <w:rPr>
          <w:lang w:val="uk-UA"/>
        </w:rPr>
      </w:pPr>
      <w:r>
        <w:rPr>
          <w:lang w:val="uk-UA"/>
        </w:rPr>
      </w:r>
    </w:p>
    <w:p>
      <w:pPr>
        <w:pStyle w:val="BodyTextIndent"/>
        <w:rPr/>
      </w:pPr>
      <w:r>
        <w:rPr>
          <w:lang w:val="uk-UA"/>
        </w:rPr>
        <w:t xml:space="preserve">На вхід разом з файлом BPMN моделі бізнес-процесу подається також і текстовий опис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lang w:val="uk-UA"/>
        </w:rPr>
        <w:t xml:space="preserve"> бізнес-процесу, який має представляти ця модель.</w:t>
      </w:r>
    </w:p>
    <w:p>
      <w:pPr>
        <w:pStyle w:val="BodyTextIndent"/>
        <w:rPr>
          <w:lang w:val="uk-UA"/>
        </w:rPr>
      </w:pPr>
      <w:r>
        <w:rPr>
          <w:lang w:val="uk-UA"/>
        </w:rPr>
        <w:t>Для того, щоб обробляти дані тексти з метою аналізу відповідності моделей бізнес-процесів їх текстовим описам, в роботі пропонується застосувати наступні технології обробки природної мови або NLP-технології (Natural Language Processing):</w:t>
      </w:r>
    </w:p>
    <w:p>
      <w:pPr>
        <w:pStyle w:val="Style16"/>
        <w:numPr>
          <w:ilvl w:val="0"/>
          <w:numId w:val="1"/>
        </w:numPr>
        <w:rPr>
          <w:lang w:val="uk-UA"/>
        </w:rPr>
      </w:pPr>
      <w:r>
        <w:rPr>
          <w:lang w:val="uk-UA"/>
        </w:rPr>
        <w:t>токенізація;</w:t>
      </w:r>
    </w:p>
    <w:p>
      <w:pPr>
        <w:pStyle w:val="Style16"/>
        <w:numPr>
          <w:ilvl w:val="0"/>
          <w:numId w:val="1"/>
        </w:numPr>
        <w:rPr>
          <w:lang w:val="uk-UA"/>
        </w:rPr>
      </w:pPr>
      <w:r>
        <w:rPr>
          <w:lang w:val="uk-UA"/>
        </w:rPr>
        <w:t>пошук стоп-слів;</w:t>
      </w:r>
    </w:p>
    <w:p>
      <w:pPr>
        <w:pStyle w:val="Style16"/>
        <w:numPr>
          <w:ilvl w:val="0"/>
          <w:numId w:val="1"/>
        </w:numPr>
        <w:rPr>
          <w:lang w:val="uk-UA"/>
        </w:rPr>
      </w:pPr>
      <w:r>
        <w:rPr>
          <w:lang w:val="uk-UA"/>
        </w:rPr>
        <w:t>стемінг.</w:t>
      </w:r>
    </w:p>
    <w:p>
      <w:pPr>
        <w:pStyle w:val="BodyTextIndent"/>
        <w:rPr>
          <w:lang w:val="uk-UA"/>
        </w:rPr>
      </w:pPr>
      <w:r>
        <w:rPr>
          <w:lang w:val="uk-UA"/>
        </w:rPr>
        <w:t>Токенізація – це перший крок у будь-якому процесі NLP. Токенізатор розбиває неструктуровані дані та текст природною мовою на шматки інформації, які можна розглядати як дискретні елементи. Це відразу перетворює неструктурований рядок (текстовий документ) на числову структуру даних, придатну для машинного навчання. Вони також можуть використовуватися безпосередньо комп'ютером для запуску корисних дій та відповідей. Або вони можуть використовуватися в процесі машинного навчання як функції, які викликають більш складні рішення або поведінку [10].</w:t>
      </w:r>
    </w:p>
    <w:p>
      <w:pPr>
        <w:pStyle w:val="BodyTextIndent"/>
        <w:rPr>
          <w:lang w:val="uk-UA"/>
        </w:rPr>
      </w:pPr>
      <w:r>
        <w:rPr>
          <w:lang w:val="uk-UA"/>
        </w:rPr>
        <w:t>Токенізація може бути виконана на рівні слова, символу або підмови [11]:</w:t>
      </w:r>
    </w:p>
    <w:p>
      <w:pPr>
        <w:pStyle w:val="ListParagraph"/>
        <w:numPr>
          <w:ilvl w:val="0"/>
          <w:numId w:val="2"/>
        </w:numPr>
        <w:rPr>
          <w:lang w:val="uk-UA"/>
        </w:rPr>
      </w:pPr>
      <w:r>
        <w:rPr>
          <w:lang w:val="uk-UA"/>
        </w:rPr>
        <w:t>токенізація слів є найчастіше використовуваним алгоритмом токенізації. Він розбиває шматок тексту окремі слова з урахуванням певного роздільника. Залежно від роздільників формуються різноманітні маркери рівня слів [11];</w:t>
      </w:r>
    </w:p>
    <w:p>
      <w:pPr>
        <w:pStyle w:val="ListParagraph"/>
        <w:numPr>
          <w:ilvl w:val="0"/>
          <w:numId w:val="2"/>
        </w:numPr>
        <w:rPr>
          <w:lang w:val="uk-UA"/>
        </w:rPr>
      </w:pPr>
      <w:r>
        <w:rPr>
          <w:lang w:val="uk-UA"/>
        </w:rPr>
        <w:t>токенізація символів розбиває частину тексту на набір символів [11];</w:t>
      </w:r>
    </w:p>
    <w:p>
      <w:pPr>
        <w:pStyle w:val="ListParagraph"/>
        <w:numPr>
          <w:ilvl w:val="0"/>
          <w:numId w:val="2"/>
        </w:numPr>
        <w:rPr>
          <w:lang w:val="uk-UA"/>
        </w:rPr>
      </w:pPr>
      <w:r>
        <w:rPr>
          <w:lang w:val="uk-UA"/>
        </w:rPr>
        <w:t>Токенізація підслів розбиває фрагмент тексту на підслова (або n-грамні символи). Наприклад, такі слова як “lower” можна сегментувати як “low-er”, “smartest” як “smart-est” і так далі [11].</w:t>
      </w:r>
    </w:p>
    <w:p>
      <w:pPr>
        <w:pStyle w:val="BodyTextIndent"/>
        <w:rPr>
          <w:lang w:val="uk-UA"/>
        </w:rPr>
      </w:pPr>
      <w:r>
        <w:rPr>
          <w:lang w:val="uk-UA"/>
        </w:rPr>
        <w:t>Після того, як ми розділили текст на токени, часто стає ясно, що не всі слова несуть однакову кількість інформації, якщо взагалі будь-яку інформацію для завдання прогнозного моделювання. Загальні слова, які несуть мало значної інформації, називаються стоп-словами. Стоп-слова – це слова будь-якою мовою, які не додають великого сенсу пропозиції. Їх можна сміливо ігнорувати, не жертвуючи змістом речення. Для деяких пошукових систем це деякі з найпоширеніших, коротких функціональних слів, таких як “the”, “is”, “at”, “which” та “on”. У цьому випадку стоп-слова можуть викликати проблеми при пошуку фраз, які їх включають[12].</w:t>
      </w:r>
    </w:p>
    <w:p>
      <w:pPr>
        <w:pStyle w:val="BodyTextIndent"/>
        <w:rPr>
          <w:lang w:val="uk-UA"/>
        </w:rPr>
      </w:pPr>
      <w:r>
        <w:rPr>
          <w:lang w:val="uk-UA"/>
        </w:rPr>
        <w:t>Якщо ми маємо завдання класифікації тексту чи аналізу тональності, ми повинні видалити стоп-слова, оскільки вони не надають жодної інформації для нашої моделі, тобто виключають небажані слова з нашого корпусу, але якщо у нас є завдання мовного перекладу, то стоп-слова корисні, оскільки вони мають бути перекладені разом з іншими словами[12].</w:t>
      </w:r>
    </w:p>
    <w:p>
      <w:pPr>
        <w:pStyle w:val="BodyTextIndent"/>
        <w:rPr>
          <w:lang w:val="uk-UA"/>
        </w:rPr>
      </w:pPr>
      <w:r>
        <w:rPr>
          <w:lang w:val="uk-UA"/>
        </w:rPr>
        <w:t>Стемінг є однією з найпоширеніших операцій попередньої обробки даних, яку ми виконуємо майже у всіх проектах обробки природної мови (NLP). Стемінг – це процес скорочення слова до основи шляхом відкидання допоміжних частин, таких як закінчення чи суфікс. Результати стемінгу іноді дуже схожі на визначення кореня слова, але його алгоритми базуються на інших принципах. Тому слово після обробки алгоритмом стемінгу  може відрізнятися від морфологічного кореня слова [13].</w:t>
      </w:r>
    </w:p>
    <w:p>
      <w:pPr>
        <w:pStyle w:val="BodyTextIndent"/>
        <w:rPr>
          <w:lang w:val="uk-UA"/>
        </w:rPr>
      </w:pPr>
      <w:r>
        <w:rPr>
          <w:lang w:val="uk-UA"/>
        </w:rPr>
        <w:t>Існує кілька варіантів алгоритмів стемінгу, які відрізняються своєю точністю та продуктивністю:</w:t>
      </w:r>
    </w:p>
    <w:p>
      <w:pPr>
        <w:pStyle w:val="ListParagraph"/>
        <w:numPr>
          <w:ilvl w:val="0"/>
          <w:numId w:val="3"/>
        </w:numPr>
        <w:rPr>
          <w:lang w:val="uk-UA"/>
        </w:rPr>
      </w:pPr>
      <w:r>
        <w:rPr>
          <w:lang w:val="uk-UA"/>
        </w:rPr>
        <w:t>пошук за таблицею;</w:t>
      </w:r>
    </w:p>
    <w:p>
      <w:pPr>
        <w:pStyle w:val="ListParagraph"/>
        <w:numPr>
          <w:ilvl w:val="0"/>
          <w:numId w:val="3"/>
        </w:numPr>
        <w:rPr>
          <w:lang w:val="uk-UA"/>
        </w:rPr>
      </w:pPr>
      <w:r>
        <w:rPr>
          <w:lang w:val="uk-UA"/>
        </w:rPr>
        <w:t>відсічення закінчень та суфіксів;</w:t>
      </w:r>
    </w:p>
    <w:p>
      <w:pPr>
        <w:pStyle w:val="ListParagraph"/>
        <w:numPr>
          <w:ilvl w:val="0"/>
          <w:numId w:val="3"/>
        </w:numPr>
        <w:rPr>
          <w:lang w:val="uk-UA"/>
        </w:rPr>
      </w:pPr>
      <w:r>
        <w:rPr>
          <w:lang w:val="uk-UA"/>
        </w:rPr>
        <w:t>лематизація;</w:t>
      </w:r>
    </w:p>
    <w:p>
      <w:pPr>
        <w:pStyle w:val="ListParagraph"/>
        <w:numPr>
          <w:ilvl w:val="0"/>
          <w:numId w:val="3"/>
        </w:numPr>
        <w:rPr>
          <w:lang w:val="uk-UA"/>
        </w:rPr>
      </w:pPr>
      <w:r>
        <w:rPr>
          <w:lang w:val="uk-UA"/>
        </w:rPr>
        <w:t>стохастичні алгоритми;</w:t>
      </w:r>
    </w:p>
    <w:p>
      <w:pPr>
        <w:pStyle w:val="ListParagraph"/>
        <w:numPr>
          <w:ilvl w:val="0"/>
          <w:numId w:val="3"/>
        </w:numPr>
        <w:rPr>
          <w:lang w:val="uk-UA"/>
        </w:rPr>
      </w:pPr>
      <w:r>
        <w:rPr>
          <w:lang w:val="uk-UA"/>
        </w:rPr>
        <w:t>гібридний підхід;</w:t>
      </w:r>
    </w:p>
    <w:p>
      <w:pPr>
        <w:pStyle w:val="ListParagraph"/>
        <w:numPr>
          <w:ilvl w:val="0"/>
          <w:numId w:val="3"/>
        </w:numPr>
        <w:rPr>
          <w:lang w:val="uk-UA"/>
        </w:rPr>
      </w:pPr>
      <w:r>
        <w:rPr>
          <w:lang w:val="uk-UA"/>
        </w:rPr>
        <w:t>відсічення префіксів;</w:t>
      </w:r>
    </w:p>
    <w:p>
      <w:pPr>
        <w:pStyle w:val="ListParagraph"/>
        <w:numPr>
          <w:ilvl w:val="0"/>
          <w:numId w:val="3"/>
        </w:numPr>
        <w:rPr>
          <w:lang w:val="uk-UA"/>
        </w:rPr>
      </w:pPr>
      <w:r>
        <w:rPr>
          <w:lang w:val="uk-UA"/>
        </w:rPr>
        <w:t>пошук відповідності.</w:t>
      </w:r>
    </w:p>
    <w:p>
      <w:pPr>
        <w:pStyle w:val="BodyTextIndent"/>
        <w:rPr/>
      </w:pPr>
      <w:r>
        <w:rPr>
          <w:lang w:val="uk-UA"/>
        </w:rPr>
        <w:t xml:space="preserve">Таким чином, для розв’язання задачі аналізу відповідності моделей бізнес-процесів їх текстовим описам з отриманими текстами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lang w:val="uk-UA"/>
        </w:rPr>
        <w:t xml:space="preserve"> та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lang w:val="uk-UA"/>
        </w:rPr>
        <w:t xml:space="preserve"> необхідно виконати наступні дії:</w:t>
      </w:r>
    </w:p>
    <w:p>
      <w:pPr>
        <w:pStyle w:val="Style16"/>
        <w:numPr>
          <w:ilvl w:val="0"/>
          <w:numId w:val="1"/>
        </w:numPr>
        <w:rPr/>
      </w:pPr>
      <w:r>
        <w:rPr>
          <w:lang w:val="uk-UA"/>
        </w:rPr>
        <w:t xml:space="preserve">розбити отримані на вхід тексти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lang w:val="uk-UA"/>
        </w:rPr>
        <w:t xml:space="preserve"> та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lang w:val="uk-UA"/>
        </w:rPr>
        <w:t xml:space="preserve"> на окремі слова (токенізувати), отримавши відповідні мультимножини слів:</w:t>
      </w:r>
    </w:p>
    <w:p>
      <w:pPr>
        <w:pStyle w:val="Normal"/>
        <w:rPr>
          <w:lang w:val="uk-UA"/>
        </w:rPr>
      </w:pPr>
      <w:r>
        <w:rPr>
          <w:lang w:val="uk-UA"/>
        </w:rPr>
      </w:r>
    </w:p>
    <w:p>
      <w:pPr>
        <w:pStyle w:val="TextBody"/>
        <w:rPr/>
      </w:pPr>
      <w:r>
        <w:rPr/>
      </w:r>
      <m:oMath xmlns:m="http://schemas.openxmlformats.org/officeDocument/2006/math">
        <m:m>
          <m:mr>
            <m:e>
              <m:d>
                <m:dPr>
                  <m:begChr m:val="("/>
                  <m:endChr m:val=")"/>
                </m:dP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d>
              <m:r>
                <w:rPr>
                  <w:rFonts w:ascii="Cambria Math" w:hAnsi="Cambria Math"/>
                </w:rPr>
                <m:t xml:space="preserve">=</m:t>
              </m:r>
              <m:d>
                <m:dPr>
                  <m:begChr m:val="{"/>
                  <m:endChr m:val="}"/>
                </m:dPr>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1</m:t>
                              </m:r>
                            </m:sup>
                          </m:sSubSup>
                        </m:e>
                      </m:d>
                    </m:e>
                  </m:d>
                  <m:r>
                    <w:rPr>
                      <w:rFonts w:ascii="Cambria Math" w:hAnsi="Cambria Math"/>
                    </w:rPr>
                    <m:t xml:space="preserve">,</m:t>
                  </m:r>
                  <m:sSubSup>
                    <m:e>
                      <m:r>
                        <w:rPr>
                          <w:rFonts w:ascii="Cambria Math" w:hAnsi="Cambria Math"/>
                        </w:rPr>
                        <m:t xml:space="preserve">t</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e>
              </m:d>
              <m:r>
                <w:rPr>
                  <w:rFonts w:ascii="Cambria Math" w:hAnsi="Cambria Math"/>
                </w:rPr>
                <m:t xml:space="preserve">,</m:t>
              </m:r>
            </m:e>
          </m:mr>
          <m:mr>
            <m:e>
              <m:d>
                <m:dPr>
                  <m:begChr m:val="("/>
                  <m:endChr m:val=")"/>
                </m:dPr>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r>
                <w:rPr>
                  <w:rFonts w:ascii="Cambria Math" w:hAnsi="Cambria Math"/>
                </w:rPr>
                <m:t xml:space="preserve">=</m:t>
              </m:r>
              <m:d>
                <m:dPr>
                  <m:begChr m:val="{"/>
                  <m:endChr m:val="}"/>
                </m:dPr>
                <m:e>
                  <m:d>
                    <m:dPr>
                      <m:begChr m:val="("/>
                      <m:endChr m:val=")"/>
                    </m:dPr>
                    <m:e>
                      <m:sSubSup>
                        <m:e>
                          <m:r>
                            <w:rPr>
                              <w:rFonts w:ascii="Cambria Math" w:hAnsi="Cambria Math"/>
                            </w:rPr>
                            <m:t xml:space="preserve">t</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
                        <m:dPr>
                          <m:begChr m:val="("/>
                          <m:endChr m:val=")"/>
                        </m:dPr>
                        <m:e>
                          <m:sSubSup>
                            <m:e>
                              <m:r>
                                <w:rPr>
                                  <w:rFonts w:ascii="Cambria Math" w:hAnsi="Cambria Math"/>
                                </w:rPr>
                                <m:t xml:space="preserve">t</m:t>
                              </m:r>
                            </m:e>
                            <m:sub>
                              <m:r>
                                <w:rPr>
                                  <w:rFonts w:ascii="Cambria Math" w:hAnsi="Cambria Math"/>
                                </w:rPr>
                                <m:t xml:space="preserve">j</m:t>
                              </m:r>
                            </m:sub>
                            <m:sup>
                              <m:r>
                                <w:rPr>
                                  <w:rFonts w:ascii="Cambria Math" w:hAnsi="Cambria Math"/>
                                </w:rPr>
                                <m:t xml:space="preserve">2</m:t>
                              </m:r>
                            </m:sup>
                          </m:sSubSup>
                        </m:e>
                      </m:d>
                    </m:e>
                  </m:d>
                  <m:r>
                    <w:rPr>
                      <w:rFonts w:ascii="Cambria Math" w:hAnsi="Cambria Math"/>
                    </w:rPr>
                    <m:t xml:space="preserve">,</m:t>
                  </m:r>
                  <m:sSubSup>
                    <m:e>
                      <m:r>
                        <w:rPr>
                          <w:rFonts w:ascii="Cambria Math" w:hAnsi="Cambria Math"/>
                        </w:rPr>
                        <m:t xml:space="preserve">t</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q</m:t>
                      </m:r>
                    </m:e>
                  </m:bar>
                </m:e>
              </m:d>
              <m:r>
                <w:rPr>
                  <w:rFonts w:ascii="Cambria Math" w:hAnsi="Cambria Math"/>
                </w:rPr>
                <m:t xml:space="preserve">,</m:t>
              </m:r>
            </m:e>
          </m:mr>
        </m:m>
      </m:oMath>
      <w:del w:id="53" w:author="Unknown Author" w:date="2022-11-30T06:40:25Z">
        <w:r>
          <w:rPr>
            <w:lang w:val="uk-UA"/>
          </w:rPr>
          <w:tab/>
        </w:r>
      </w:del>
      <w:r>
        <w:rPr>
          <w:lang w:val="uk-UA"/>
        </w:rPr>
        <w:t xml:space="preserve">  (2.1)</w:t>
      </w:r>
    </w:p>
    <w:p>
      <w:pPr>
        <w:pStyle w:val="HangingIndent"/>
        <w:rPr/>
      </w:pPr>
      <w:r>
        <w:rPr>
          <w:lang w:val="uk-UA"/>
        </w:rPr>
        <w:t xml:space="preserve">де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lang w:val="uk-UA"/>
        </w:rPr>
        <w:t xml:space="preserve"> – множина слів, отриманих в результаті токенізації тексту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lang w:val="uk-UA"/>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lang w:val="uk-UA"/>
        </w:rPr>
        <w:t xml:space="preserve"> – множина слів, отриманих в результаті токенізації тексту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lang w:val="uk-UA"/>
        </w:rPr>
        <w:t xml:space="preserve">; </w:t>
      </w:r>
      <w:r>
        <w:rPr/>
      </w:r>
      <m:oMath xmlns:m="http://schemas.openxmlformats.org/officeDocument/2006/math">
        <m:sSubSup>
          <m:e>
            <m:r>
              <w:rPr>
                <w:rFonts w:ascii="Cambria Math" w:hAnsi="Cambria Math"/>
              </w:rPr>
              <m:t xml:space="preserve">t</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oMath>
      <w:r>
        <w:rPr>
          <w:szCs w:val="24"/>
          <w:lang w:val="uk-UA"/>
        </w:rPr>
        <w:t xml:space="preserve">,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lang w:val="uk-UA"/>
        </w:rPr>
        <w:t xml:space="preserve"> – слово, отримане в результаті токенізації тексту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lang w:val="uk-UA"/>
        </w:rPr>
        <w:t xml:space="preserve">; </w:t>
      </w:r>
      <w:r>
        <w:rPr/>
      </w:r>
      <m:oMath xmlns:m="http://schemas.openxmlformats.org/officeDocument/2006/math">
        <m:sSubSup>
          <m:e>
            <m:r>
              <w:rPr>
                <w:rFonts w:ascii="Cambria Math" w:hAnsi="Cambria Math"/>
              </w:rPr>
              <m:t xml:space="preserve">t</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w:r>
        <w:rPr>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q</m:t>
            </m:r>
          </m:e>
        </m:bar>
      </m:oMath>
      <w:r>
        <w:rPr>
          <w:lang w:val="uk-UA"/>
        </w:rPr>
        <w:t xml:space="preserve"> – слово, отримане в результаті токенізації тексту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lang w:val="uk-UA"/>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1</m:t>
                </m:r>
              </m:sup>
            </m:sSubSup>
          </m:e>
        </m:d>
      </m:oMath>
      <w:r>
        <w:rPr>
          <w:lang w:val="uk-UA"/>
        </w:rPr>
        <w:t xml:space="preserve"> – відображення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oMath>
      <w:r>
        <w:rPr>
          <w:lang w:val="uk-UA"/>
        </w:rPr>
        <w:t xml:space="preserve">, яке для кожного слова </w:t>
      </w:r>
      <w:r>
        <w:rPr/>
      </w:r>
      <m:oMath xmlns:m="http://schemas.openxmlformats.org/officeDocument/2006/math">
        <m:sSubSup>
          <m:e>
            <m:r>
              <w:rPr>
                <w:rFonts w:ascii="Cambria Math" w:hAnsi="Cambria Math"/>
              </w:rPr>
              <m:t xml:space="preserve">t</m:t>
            </m:r>
          </m:e>
          <m:sub>
            <m:r>
              <w:rPr>
                <w:rFonts w:ascii="Cambria Math" w:hAnsi="Cambria Math"/>
              </w:rPr>
              <m:t xml:space="preserve">i</m:t>
            </m:r>
          </m:sub>
          <m:sup>
            <m:r>
              <w:rPr>
                <w:rFonts w:ascii="Cambria Math" w:hAnsi="Cambria Math"/>
              </w:rPr>
              <m:t xml:space="preserve">1</m:t>
            </m:r>
          </m:sup>
        </m:sSubSup>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oMath>
      <w:r>
        <w:rPr>
          <w:szCs w:val="24"/>
          <w:lang w:val="uk-UA"/>
        </w:rPr>
        <w:t xml:space="preserve">,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lang w:val="uk-UA"/>
        </w:rPr>
        <w:t xml:space="preserve"> встановлює кількість його повторювань в тексті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lang w:val="uk-UA"/>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e>
        </m:d>
      </m:oMath>
      <w:r>
        <w:rPr>
          <w:lang w:val="uk-UA"/>
        </w:rPr>
        <w:t xml:space="preserve"> – відображення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oMath>
      <w:r>
        <w:rPr>
          <w:lang w:val="uk-UA"/>
        </w:rPr>
        <w:t xml:space="preserve">, яке для кожного слова </w:t>
      </w:r>
      <w:r>
        <w:rPr/>
      </w:r>
      <m:oMath xmlns:m="http://schemas.openxmlformats.org/officeDocument/2006/math">
        <m:sSubSup>
          <m:e>
            <m:r>
              <w:rPr>
                <w:rFonts w:ascii="Cambria Math" w:hAnsi="Cambria Math"/>
              </w:rPr>
              <m:t xml:space="preserve">t</m:t>
            </m:r>
          </m:e>
          <m:sub>
            <m:r>
              <w:rPr>
                <w:rFonts w:ascii="Cambria Math" w:hAnsi="Cambria Math"/>
              </w:rPr>
              <m:t xml:space="preserve">k</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oMath>
      <w:r>
        <w:rPr>
          <w:szCs w:val="24"/>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q</m:t>
            </m:r>
          </m:e>
        </m:bar>
      </m:oMath>
      <w:r>
        <w:rPr>
          <w:lang w:val="uk-UA"/>
        </w:rPr>
        <w:t xml:space="preserve"> встановлює кількість його повторювань в тексті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lang w:val="uk-UA"/>
        </w:rPr>
        <w:t xml:space="preserve">; </w:t>
      </w:r>
      <w:r>
        <w:rPr/>
      </w:r>
      <m:oMath xmlns:m="http://schemas.openxmlformats.org/officeDocument/2006/math">
        <m:r>
          <w:rPr>
            <w:rFonts w:ascii="Cambria Math" w:hAnsi="Cambria Math"/>
          </w:rPr>
          <m:t xml:space="preserve">n</m:t>
        </m:r>
      </m:oMath>
      <w:r>
        <w:rPr>
          <w:lang w:val="uk-UA"/>
        </w:rPr>
        <w:t xml:space="preserve"> – кількість слів, отриманих в результаті токенізації тексту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lang w:val="uk-UA"/>
        </w:rPr>
        <w:t xml:space="preserve">; </w:t>
      </w:r>
      <w:r>
        <w:rPr/>
      </w:r>
      <m:oMath xmlns:m="http://schemas.openxmlformats.org/officeDocument/2006/math">
        <m:r>
          <w:rPr>
            <w:rFonts w:ascii="Cambria Math" w:hAnsi="Cambria Math"/>
          </w:rPr>
          <m:t xml:space="preserve">q</m:t>
        </m:r>
      </m:oMath>
      <w:r>
        <w:rPr>
          <w:lang w:val="uk-UA"/>
        </w:rPr>
        <w:t xml:space="preserve"> – кількість слів, отриманих в результаті токенізації тексту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lang w:val="uk-UA"/>
        </w:rPr>
        <w:t>;</w:t>
      </w:r>
    </w:p>
    <w:p>
      <w:pPr>
        <w:pStyle w:val="Style16"/>
        <w:numPr>
          <w:ilvl w:val="0"/>
          <w:numId w:val="1"/>
        </w:numPr>
        <w:rPr/>
      </w:pPr>
      <w:r>
        <w:rPr>
          <w:lang w:val="uk-UA"/>
        </w:rPr>
        <w:t xml:space="preserve">видалити стоп-слова з множин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lang w:val="uk-UA"/>
        </w:rPr>
        <w:t xml:space="preserve"> та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lang w:val="uk-UA"/>
        </w:rPr>
        <w:t>, отримавши множини лише змістовних термінів, що стосуються предметної області бізнес-процесу:</w:t>
      </w:r>
    </w:p>
    <w:p>
      <w:pPr>
        <w:pStyle w:val="Normal"/>
        <w:rPr>
          <w:lang w:val="uk-UA"/>
        </w:rPr>
      </w:pPr>
      <w:r>
        <w:rPr>
          <w:lang w:val="uk-UA"/>
        </w:rPr>
      </w:r>
    </w:p>
    <w:p>
      <w:pPr>
        <w:pStyle w:val="TextBody"/>
        <w:rPr/>
      </w:pPr>
      <w:r>
        <w:rPr/>
      </w:r>
      <m:oMath xmlns:m="http://schemas.openxmlformats.org/officeDocument/2006/math">
        <m:r>
          <w:rPr>
            <w:rFonts w:ascii="Cambria Math" w:hAnsi="Cambria Math"/>
          </w:rPr>
          <m:t xml:space="preserve">stop</m:t>
        </m:r>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e>
        </m:d>
        <m:r>
          <w:rPr>
            <w:rFonts w:ascii="Cambria Math" w:hAnsi="Cambria Math"/>
          </w:rPr>
          <m:t xml:space="preserve">→</m:t>
        </m:r>
        <m:d>
          <m:dPr>
            <m:begChr m:val="{"/>
            <m:endChr m:val="}"/>
          </m:dPr>
          <m:e>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e>
        </m:d>
        <m:r>
          <w:rPr>
            <w:rFonts w:ascii="Cambria Math" w:hAnsi="Cambria Math"/>
          </w:rPr>
          <m:t xml:space="preserve">,</m:t>
        </m:r>
      </m:oMath>
      <w:del w:id="54" w:author="Unknown Author" w:date="2022-11-30T06:40:25Z">
        <w:r>
          <w:rPr>
            <w:lang w:val="uk-UA"/>
          </w:rPr>
          <w:tab/>
        </w:r>
      </w:del>
      <w:r>
        <w:rPr>
          <w:lang w:val="uk-UA"/>
        </w:rPr>
        <w:t xml:space="preserve">  (2.2)</w:t>
      </w:r>
    </w:p>
    <w:p>
      <w:pPr>
        <w:pStyle w:val="HangingIndent"/>
        <w:rPr/>
      </w:pPr>
      <w:r>
        <w:rPr>
          <w:lang w:val="uk-UA"/>
        </w:rPr>
        <w:t xml:space="preserve">де </w:t>
      </w:r>
      <w:r>
        <w:rPr/>
      </w:r>
      <m:oMath xmlns:m="http://schemas.openxmlformats.org/officeDocument/2006/math">
        <m:sSub>
          <m:e>
            <m:r>
              <w:rPr>
                <w:rFonts w:ascii="Cambria Math" w:hAnsi="Cambria Math"/>
              </w:rPr>
              <m:t xml:space="preserve">W</m:t>
            </m:r>
          </m:e>
          <m:sub>
            <m:r>
              <w:rPr>
                <w:rFonts w:ascii="Cambria Math" w:hAnsi="Cambria Math"/>
              </w:rPr>
              <m:t xml:space="preserve">k</m:t>
            </m:r>
          </m:sub>
        </m:sSub>
      </m:oMath>
      <w:r>
        <w:rPr>
          <w:szCs w:val="24"/>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oMath>
      <w:r>
        <w:rPr>
          <w:lang w:val="uk-UA"/>
        </w:rPr>
        <w:t xml:space="preserve"> – множина слів, отримана в результаті токенізації вихідного тексту, що також містить стоп-слова; </w:t>
      </w:r>
      <w:r>
        <w:rPr/>
      </w:r>
      <m:oMath xmlns:m="http://schemas.openxmlformats.org/officeDocument/2006/math">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sup>
        </m:sSubSup>
      </m:oMath>
      <w:r>
        <w:rPr>
          <w:szCs w:val="24"/>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oMath>
      <w:r>
        <w:rPr>
          <w:lang w:val="uk-UA"/>
        </w:rPr>
        <w:t xml:space="preserve"> – множина слів, отримана в результаті токенізації вихідного тексту, з якої були видалені стоп-слова; </w:t>
      </w:r>
      <w:r>
        <w:rPr/>
      </w:r>
      <m:oMath xmlns:m="http://schemas.openxmlformats.org/officeDocument/2006/math">
        <m:r>
          <w:rPr>
            <w:rFonts w:ascii="Cambria Math" w:hAnsi="Cambria Math"/>
          </w:rPr>
          <m:t xml:space="preserve">stop</m:t>
        </m:r>
      </m:oMath>
      <w:r>
        <w:rPr>
          <w:lang w:val="uk-UA"/>
        </w:rPr>
        <w:t xml:space="preserve"> – відображення, яке для кожної множини </w:t>
      </w:r>
      <w:r>
        <w:rPr/>
      </w:r>
      <m:oMath xmlns:m="http://schemas.openxmlformats.org/officeDocument/2006/math">
        <m:sSub>
          <m:e>
            <m:r>
              <w:rPr>
                <w:rFonts w:ascii="Cambria Math" w:hAnsi="Cambria Math"/>
              </w:rPr>
              <m:t xml:space="preserve">W</m:t>
            </m:r>
          </m:e>
          <m:sub>
            <m:r>
              <w:rPr>
                <w:rFonts w:ascii="Cambria Math" w:hAnsi="Cambria Math"/>
              </w:rPr>
              <m:t xml:space="preserve">k</m:t>
            </m:r>
          </m:sub>
        </m:sSub>
      </m:oMath>
      <w:r>
        <w:rPr>
          <w:szCs w:val="24"/>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oMath>
      <w:r>
        <w:rPr>
          <w:szCs w:val="24"/>
          <w:lang w:val="uk-UA"/>
        </w:rPr>
        <w:t xml:space="preserve">, яка містить стоп-слова, ставить у відповідність множину </w:t>
      </w:r>
      <w:r>
        <w:rPr/>
      </w:r>
      <m:oMath xmlns:m="http://schemas.openxmlformats.org/officeDocument/2006/math">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sup>
        </m:sSubSup>
      </m:oMath>
      <w:r>
        <w:rPr>
          <w:szCs w:val="24"/>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oMath>
      <w:r>
        <w:rPr>
          <w:szCs w:val="24"/>
          <w:lang w:val="uk-UA"/>
        </w:rPr>
        <w:t xml:space="preserve">, яка не містить стоп-слова; </w:t>
      </w:r>
      <w:r>
        <w:rPr/>
      </w:r>
      <m:oMath xmlns:m="http://schemas.openxmlformats.org/officeDocument/2006/math">
        <m:r>
          <w:rPr>
            <w:rFonts w:ascii="Cambria Math" w:hAnsi="Cambria Math"/>
          </w:rPr>
          <m:t xml:space="preserve">k</m:t>
        </m:r>
      </m:oMath>
      <w:r>
        <w:rPr>
          <w:lang w:val="uk-UA"/>
        </w:rPr>
        <w:t xml:space="preserve"> – кількість множин слів, що обробляються,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lang w:val="uk-UA"/>
        </w:rPr>
        <w:t>;</w:t>
      </w:r>
    </w:p>
    <w:p>
      <w:pPr>
        <w:pStyle w:val="Style16"/>
        <w:numPr>
          <w:ilvl w:val="0"/>
          <w:numId w:val="1"/>
        </w:numPr>
        <w:rPr/>
      </w:pPr>
      <w:r>
        <w:rPr>
          <w:lang w:val="uk-UA"/>
        </w:rPr>
        <w:t xml:space="preserve">виконати стемінг слів у множинах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lang w:val="uk-UA"/>
        </w:rPr>
        <w:t xml:space="preserve"> та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lang w:val="uk-UA"/>
        </w:rPr>
        <w:t>, що залишились після видалення стоп-слів:</w:t>
      </w:r>
    </w:p>
    <w:p>
      <w:pPr>
        <w:pStyle w:val="Normal"/>
        <w:rPr>
          <w:lang w:val="uk-UA"/>
        </w:rPr>
      </w:pPr>
      <w:r>
        <w:rPr>
          <w:lang w:val="uk-UA"/>
        </w:rPr>
      </w:r>
    </w:p>
    <w:p>
      <w:pPr>
        <w:pStyle w:val="TextBody"/>
        <w:rPr/>
      </w:pPr>
      <w:r>
        <w:rPr/>
      </w:r>
      <m:oMath xmlns:m="http://schemas.openxmlformats.org/officeDocument/2006/math">
        <m:r>
          <w:rPr>
            <w:rFonts w:ascii="Cambria Math" w:hAnsi="Cambria Math"/>
          </w:rPr>
          <m:t xml:space="preserve">stem</m:t>
        </m:r>
        <m:r>
          <w:rPr>
            <w:rFonts w:ascii="Cambria Math" w:hAnsi="Cambria Math"/>
          </w:rPr>
          <m:t xml:space="preserve">m</m:t>
        </m:r>
        <m:r>
          <w:rPr>
            <w:rFonts w:ascii="Cambria Math" w:hAnsi="Cambria Math"/>
          </w:rPr>
          <m:t xml:space="preserve">:</m:t>
        </m:r>
        <m:d>
          <m:dPr>
            <m:begChr m:val="{"/>
            <m:endChr m:val="}"/>
          </m:dPr>
          <m:e>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e>
        </m:d>
        <m:r>
          <w:rPr>
            <w:rFonts w:ascii="Cambria Math" w:hAnsi="Cambria Math"/>
          </w:rPr>
          <m:t xml:space="preserve">→</m:t>
        </m:r>
        <m:d>
          <m:dPr>
            <m:begChr m:val="{"/>
            <m:endChr m:val="}"/>
          </m:dPr>
          <m:e>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e>
        </m:d>
        <m:r>
          <w:rPr>
            <w:rFonts w:ascii="Cambria Math" w:hAnsi="Cambria Math"/>
          </w:rPr>
          <m:t xml:space="preserve">,</m:t>
        </m:r>
      </m:oMath>
      <w:del w:id="55" w:author="Unknown Author" w:date="2022-11-30T06:40:25Z">
        <w:r>
          <w:rPr>
            <w:lang w:val="uk-UA"/>
          </w:rPr>
          <w:tab/>
        </w:r>
      </w:del>
      <w:r>
        <w:rPr>
          <w:lang w:val="uk-UA"/>
        </w:rPr>
        <w:t xml:space="preserve">  (2.3)</w:t>
      </w:r>
    </w:p>
    <w:p>
      <w:pPr>
        <w:pStyle w:val="HangingIndent"/>
        <w:rPr/>
      </w:pPr>
      <w:r>
        <w:rPr>
          <w:lang w:val="uk-UA"/>
        </w:rPr>
        <w:t xml:space="preserve">де </w:t>
      </w:r>
      <w:r>
        <w:rPr/>
      </w:r>
      <m:oMath xmlns:m="http://schemas.openxmlformats.org/officeDocument/2006/math">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r>
              <w:rPr>
                <w:rFonts w:ascii="Cambria Math" w:hAnsi="Cambria Math"/>
              </w:rPr>
              <m:t xml:space="preserve">'</m:t>
            </m:r>
          </m:sup>
        </m:sSubSup>
      </m:oMath>
      <w:r>
        <w:rPr>
          <w:szCs w:val="24"/>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oMath>
      <w:r>
        <w:rPr>
          <w:lang w:val="uk-UA"/>
        </w:rPr>
        <w:t xml:space="preserve"> – множина слів, отримана в результаті стемінгу слів, що залишились після видалення стоп-слів; </w:t>
      </w:r>
      <w:r>
        <w:rPr/>
      </w:r>
      <m:oMath xmlns:m="http://schemas.openxmlformats.org/officeDocument/2006/math">
        <m:r>
          <w:rPr>
            <w:rFonts w:ascii="Cambria Math" w:hAnsi="Cambria Math"/>
          </w:rPr>
          <m:t xml:space="preserve">stem</m:t>
        </m:r>
        <m:r>
          <w:rPr>
            <w:rFonts w:ascii="Cambria Math" w:hAnsi="Cambria Math"/>
          </w:rPr>
          <m:t xml:space="preserve">m</m:t>
        </m:r>
      </m:oMath>
      <w:r>
        <w:rPr>
          <w:lang w:val="uk-UA"/>
        </w:rPr>
        <w:t xml:space="preserve"> – відображення, яке для кожної множини </w:t>
      </w:r>
      <w:r>
        <w:rPr/>
      </w:r>
      <m:oMath xmlns:m="http://schemas.openxmlformats.org/officeDocument/2006/math">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sup>
        </m:sSubSup>
      </m:oMath>
      <w:r>
        <w:rPr>
          <w:szCs w:val="24"/>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oMath>
      <w:r>
        <w:rPr>
          <w:szCs w:val="24"/>
          <w:lang w:val="uk-UA"/>
        </w:rPr>
        <w:t xml:space="preserve">, з якої були видалені стоп-слова, ставить у відповідність множину </w:t>
      </w:r>
      <w:r>
        <w:rPr/>
      </w:r>
      <m:oMath xmlns:m="http://schemas.openxmlformats.org/officeDocument/2006/math">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r>
              <w:rPr>
                <w:rFonts w:ascii="Cambria Math" w:hAnsi="Cambria Math"/>
              </w:rPr>
              <m:t xml:space="preserve">'</m:t>
            </m:r>
          </m:sup>
        </m:sSubSup>
      </m:oMath>
      <w:r>
        <w:rPr>
          <w:szCs w:val="24"/>
          <w:lang w:val="uk-UA"/>
        </w:rPr>
        <w:t xml:space="preserve">, </w:t>
      </w:r>
      <w:r>
        <w:rPr/>
      </w:r>
      <m:oMath xmlns:m="http://schemas.openxmlformats.org/officeDocument/2006/math">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oMath>
      <w:r>
        <w:rPr>
          <w:szCs w:val="24"/>
          <w:lang w:val="uk-UA"/>
        </w:rPr>
        <w:t xml:space="preserve">, слова в якій, </w:t>
      </w:r>
      <w:r>
        <w:rPr>
          <w:lang w:val="uk-UA"/>
        </w:rPr>
        <w:t>що залишились після видалення стоп-слів,</w:t>
      </w:r>
      <w:r>
        <w:rPr>
          <w:szCs w:val="24"/>
          <w:lang w:val="uk-UA"/>
        </w:rPr>
        <w:t xml:space="preserve"> були скорочені до основи.</w:t>
      </w:r>
    </w:p>
    <w:p>
      <w:pPr>
        <w:pStyle w:val="BodyTextIndent"/>
        <w:rPr/>
      </w:pPr>
      <w:r>
        <w:rPr>
          <w:lang w:val="uk-UA"/>
        </w:rPr>
        <w:t xml:space="preserve">Таким чином, в результаті виконання попередній дій, будуть отримані дві множини слів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r>
              <w:rPr>
                <w:rFonts w:ascii="Cambria Math" w:hAnsi="Cambria Math"/>
              </w:rPr>
              <m:t xml:space="preserve">'</m:t>
            </m:r>
            <m:r>
              <w:rPr>
                <w:rFonts w:ascii="Cambria Math" w:hAnsi="Cambria Math"/>
              </w:rPr>
              <m:t xml:space="preserve">'</m:t>
            </m:r>
          </m:sup>
        </m:sSubSup>
      </m:oMath>
      <w:r>
        <w:rPr>
          <w:lang w:val="uk-UA"/>
        </w:rPr>
        <w:t xml:space="preserve"> та </w:t>
      </w:r>
      <w:r>
        <w:rPr/>
      </w:r>
      <m:oMath xmlns:m="http://schemas.openxmlformats.org/officeDocument/2006/math">
        <m:sSubSup>
          <m:e>
            <m:r>
              <w:rPr>
                <w:rFonts w:ascii="Cambria Math" w:hAnsi="Cambria Math"/>
              </w:rPr>
              <m:t xml:space="preserve">W</m:t>
            </m:r>
          </m:e>
          <m:sub>
            <m:r>
              <w:rPr>
                <w:rFonts w:ascii="Cambria Math" w:hAnsi="Cambria Math"/>
              </w:rPr>
              <m:t xml:space="preserve">2</m:t>
            </m:r>
          </m:sub>
          <m:sup>
            <m:r>
              <w:rPr>
                <w:rFonts w:ascii="Cambria Math" w:hAnsi="Cambria Math"/>
              </w:rPr>
              <m:t xml:space="preserve">'</m:t>
            </m:r>
            <m:r>
              <w:rPr>
                <w:rFonts w:ascii="Cambria Math" w:hAnsi="Cambria Math"/>
              </w:rPr>
              <m:t xml:space="preserve">'</m:t>
            </m:r>
          </m:sup>
        </m:sSubSup>
      </m:oMath>
      <w:r>
        <w:rPr>
          <w:lang w:val="uk-UA"/>
        </w:rPr>
        <w:t>:</w:t>
      </w:r>
    </w:p>
    <w:p>
      <w:pPr>
        <w:pStyle w:val="Normal"/>
        <w:rPr>
          <w:lang w:val="uk-UA"/>
        </w:rPr>
      </w:pPr>
      <w:r>
        <w:rPr>
          <w:lang w:val="uk-UA"/>
        </w:rPr>
      </w:r>
    </w:p>
    <w:p>
      <w:pPr>
        <w:pStyle w:val="TextBody"/>
        <w:rPr/>
      </w:pPr>
      <w:r>
        <w:rPr/>
      </w:r>
      <m:oMath xmlns:m="http://schemas.openxmlformats.org/officeDocument/2006/math">
        <m:sSubSup>
          <m:e>
            <m:r>
              <w:rPr>
                <w:rFonts w:ascii="Cambria Math" w:hAnsi="Cambria Math"/>
              </w:rPr>
              <m:t xml:space="preserve">W</m:t>
            </m:r>
          </m:e>
          <m:sub>
            <m:r>
              <w:rPr>
                <w:rFonts w:ascii="Cambria Math" w:hAnsi="Cambria Math"/>
              </w:rPr>
              <m:t xml:space="preserve">1</m:t>
            </m:r>
          </m:sub>
          <m:sup>
            <m:r>
              <w:rPr>
                <w:rFonts w:ascii="Cambria Math" w:hAnsi="Cambria Math"/>
              </w:rPr>
              <m:t xml:space="preserve">'</m:t>
            </m:r>
            <m:r>
              <w:rPr>
                <w:rFonts w:ascii="Cambria Math" w:hAnsi="Cambria Math"/>
              </w:rPr>
              <m:t xml:space="preserve">'</m:t>
            </m:r>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2</m:t>
            </m:r>
          </m:sub>
          <m:sup>
            <m:r>
              <w:rPr>
                <w:rFonts w:ascii="Cambria Math" w:hAnsi="Cambria Math"/>
              </w:rPr>
              <m:t xml:space="preserve">'</m:t>
            </m:r>
            <m:r>
              <w:rPr>
                <w:rFonts w:ascii="Cambria Math" w:hAnsi="Cambria Math"/>
              </w:rPr>
              <m:t xml:space="preserve">'</m:t>
            </m:r>
          </m:sup>
        </m:sSubSup>
        <m:r>
          <w:rPr>
            <w:rFonts w:ascii="Cambria Math" w:hAnsi="Cambria Math"/>
          </w:rPr>
          <m:t xml:space="preserve">∈</m:t>
        </m:r>
        <m:d>
          <m:dPr>
            <m:begChr m:val="{"/>
            <m:endChr m:val="}"/>
          </m:dPr>
          <m:e>
            <m:sSubSup>
              <m:e>
                <m:r>
                  <w:rPr>
                    <w:rFonts w:ascii="Cambria Math" w:hAnsi="Cambria Math"/>
                  </w:rPr>
                  <m:t xml:space="preserve">W</m:t>
                </m:r>
              </m:e>
              <m:sub>
                <m:r>
                  <w:rPr>
                    <w:rFonts w:ascii="Cambria Math" w:hAnsi="Cambria Math"/>
                  </w:rPr>
                  <m:t xml:space="preserve">k</m:t>
                </m:r>
              </m:sub>
              <m:sup>
                <m:r>
                  <w:rPr>
                    <w:rFonts w:ascii="Cambria Math" w:hAnsi="Cambria Math"/>
                  </w:rPr>
                  <m:t xml:space="preserve">'</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r</m:t>
                </m:r>
              </m:e>
            </m:bar>
          </m:e>
        </m:d>
        <m:r>
          <w:rPr>
            <w:rFonts w:ascii="Cambria Math" w:hAnsi="Cambria Math"/>
          </w:rPr>
          <m:t xml:space="preserve">.</m:t>
        </m:r>
      </m:oMath>
      <w:del w:id="56" w:author="Unknown Author" w:date="2022-11-30T06:40:25Z">
        <w:r>
          <w:rPr>
            <w:lang w:val="uk-UA"/>
          </w:rPr>
          <w:tab/>
          <w:delText xml:space="preserve">  </w:delText>
          <w:tab/>
        </w:r>
      </w:del>
      <w:r>
        <w:rPr>
          <w:lang w:val="uk-UA"/>
        </w:rPr>
        <w:t xml:space="preserve"> (2.4)</w:t>
      </w:r>
    </w:p>
    <w:p>
      <w:pPr>
        <w:pStyle w:val="Normal"/>
        <w:rPr>
          <w:lang w:val="uk-UA"/>
        </w:rPr>
      </w:pPr>
      <w:r>
        <w:rPr>
          <w:lang w:val="uk-UA"/>
        </w:rPr>
      </w:r>
    </w:p>
    <w:p>
      <w:pPr>
        <w:pStyle w:val="BodyTextIndent"/>
        <w:rPr/>
      </w:pPr>
      <w:r>
        <w:rPr>
          <w:lang w:val="uk-UA"/>
        </w:rPr>
        <w:t xml:space="preserve">Обчислити подібність цих двох множин слів </w:t>
      </w:r>
      <w:r>
        <w:rPr/>
      </w:r>
      <m:oMath xmlns:m="http://schemas.openxmlformats.org/officeDocument/2006/math">
        <m:sSubSup>
          <m:e>
            <m:r>
              <w:rPr>
                <w:rFonts w:ascii="Cambria Math" w:hAnsi="Cambria Math"/>
              </w:rPr>
              <m:t xml:space="preserve">W</m:t>
            </m:r>
          </m:e>
          <m:sub>
            <m:r>
              <w:rPr>
                <w:rFonts w:ascii="Cambria Math" w:hAnsi="Cambria Math"/>
              </w:rPr>
              <m:t xml:space="preserve">1</m:t>
            </m:r>
          </m:sub>
          <m:sup>
            <m:r>
              <w:rPr>
                <w:rFonts w:ascii="Cambria Math" w:hAnsi="Cambria Math"/>
              </w:rPr>
              <m:t xml:space="preserve">'</m:t>
            </m:r>
            <m:r>
              <w:rPr>
                <w:rFonts w:ascii="Cambria Math" w:hAnsi="Cambria Math"/>
              </w:rPr>
              <m:t xml:space="preserve">'</m:t>
            </m:r>
          </m:sup>
        </m:sSubSup>
      </m:oMath>
      <w:r>
        <w:rPr>
          <w:lang w:val="uk-UA"/>
        </w:rPr>
        <w:t xml:space="preserve"> та </w:t>
      </w:r>
      <w:r>
        <w:rPr/>
      </w:r>
      <m:oMath xmlns:m="http://schemas.openxmlformats.org/officeDocument/2006/math">
        <m:sSubSup>
          <m:e>
            <m:r>
              <w:rPr>
                <w:rFonts w:ascii="Cambria Math" w:hAnsi="Cambria Math"/>
              </w:rPr>
              <m:t xml:space="preserve">W</m:t>
            </m:r>
          </m:e>
          <m:sub>
            <m:r>
              <w:rPr>
                <w:rFonts w:ascii="Cambria Math" w:hAnsi="Cambria Math"/>
              </w:rPr>
              <m:t xml:space="preserve">2</m:t>
            </m:r>
          </m:sub>
          <m:sup>
            <m:r>
              <w:rPr>
                <w:rFonts w:ascii="Cambria Math" w:hAnsi="Cambria Math"/>
              </w:rPr>
              <m:t xml:space="preserve">'</m:t>
            </m:r>
            <m:r>
              <w:rPr>
                <w:rFonts w:ascii="Cambria Math" w:hAnsi="Cambria Math"/>
              </w:rPr>
              <m:t xml:space="preserve">'</m:t>
            </m:r>
          </m:sup>
        </m:sSubSup>
      </m:oMath>
      <w:r>
        <w:rPr>
          <w:lang w:val="uk-UA"/>
        </w:rPr>
        <w:t xml:space="preserve"> можна за допомогою однієї з наступних метрик [</w:t>
      </w:r>
      <w:r>
        <w:rPr>
          <w:highlight w:val="yellow"/>
          <w:lang w:val="uk-UA"/>
        </w:rPr>
        <w:t>??</w:t>
      </w:r>
      <w:r>
        <w:rPr>
          <w:lang w:val="uk-UA"/>
        </w:rPr>
        <w:t>]:</w:t>
      </w:r>
    </w:p>
    <w:p>
      <w:pPr>
        <w:pStyle w:val="Style16"/>
        <w:numPr>
          <w:ilvl w:val="0"/>
          <w:numId w:val="1"/>
        </w:numPr>
        <w:rPr>
          <w:lang w:val="uk-UA"/>
        </w:rPr>
      </w:pPr>
      <w:r>
        <w:rPr>
          <w:lang w:val="uk-UA"/>
        </w:rPr>
        <w:t>коефіцієнт Жаккара:</w:t>
      </w:r>
    </w:p>
    <w:p>
      <w:pPr>
        <w:pStyle w:val="Normal"/>
        <w:rPr>
          <w:lang w:val="uk-UA"/>
        </w:rPr>
      </w:pPr>
      <w:r>
        <w:rPr>
          <w:lang w:val="uk-UA"/>
        </w:rPr>
      </w:r>
    </w:p>
    <w:p>
      <w:pPr>
        <w:pStyle w:val="TextBody"/>
        <w:rPr/>
      </w:pPr>
      <w:r>
        <w:rPr/>
      </w:r>
      <m:oMath xmlns:m="http://schemas.openxmlformats.org/officeDocument/2006/math">
        <m:sSub>
          <m:e>
            <m:r>
              <w:rPr>
                <w:rFonts w:ascii="Cambria Math" w:hAnsi="Cambria Math"/>
              </w:rPr>
              <m:t xml:space="preserve">K</m:t>
            </m:r>
          </m:e>
          <m:sub>
            <m:r>
              <w:rPr>
                <w:rFonts w:ascii="Cambria Math" w:hAnsi="Cambria Math"/>
              </w:rPr>
              <m:t xml:space="preserve">J</m:t>
            </m:r>
          </m:sub>
        </m:sSub>
        <m:r>
          <w:rPr>
            <w:rFonts w:ascii="Cambria Math" w:hAnsi="Cambria Math"/>
          </w:rPr>
          <m:t xml:space="preserve">=</m:t>
        </m:r>
        <m:f>
          <m:num>
            <m:r>
              <w:rPr>
                <w:rFonts w:ascii="Cambria Math" w:hAnsi="Cambria Math"/>
              </w:rPr>
              <m:t xml:space="preserve">c</m:t>
            </m:r>
          </m:num>
          <m:den>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den>
        </m:f>
      </m:oMath>
      <w:r>
        <w:rPr>
          <w:rFonts w:ascii="Cambria Math" w:hAnsi="Cambria Math"/>
          <w:sz w:val="32"/>
          <w:szCs w:val="32"/>
          <w:lang w:val="uk-UA"/>
        </w:rPr>
        <w:t>;</w:t>
      </w:r>
      <w:del w:id="57" w:author="Unknown Author" w:date="2022-11-30T06:40:25Z">
        <w:r>
          <w:rPr>
            <w:rFonts w:ascii="Cambria Math" w:hAnsi="Cambria Math"/>
            <w:sz w:val="32"/>
            <w:szCs w:val="32"/>
            <w:lang w:val="uk-UA"/>
          </w:rPr>
          <w:tab/>
          <w:delText xml:space="preserve">  </w:delText>
          <w:tab/>
          <w:delText xml:space="preserve"> </w:delText>
          <w:tab/>
          <w:delText xml:space="preserve"> </w:delText>
          <w:tab/>
        </w:r>
      </w:del>
      <w:r>
        <w:rPr>
          <w:lang w:val="uk-UA"/>
        </w:rPr>
        <w:t xml:space="preserve"> (2.5)</w:t>
      </w:r>
    </w:p>
    <w:p>
      <w:pPr>
        <w:pStyle w:val="Normal"/>
        <w:rPr>
          <w:lang w:val="uk-UA"/>
        </w:rPr>
      </w:pPr>
      <w:r>
        <w:rPr>
          <w:lang w:val="uk-UA"/>
        </w:rPr>
      </w:r>
    </w:p>
    <w:p>
      <w:pPr>
        <w:pStyle w:val="Style16"/>
        <w:numPr>
          <w:ilvl w:val="0"/>
          <w:numId w:val="1"/>
        </w:numPr>
        <w:rPr>
          <w:lang w:val="uk-UA"/>
        </w:rPr>
      </w:pPr>
      <w:r>
        <w:rPr>
          <w:lang w:val="uk-UA"/>
        </w:rPr>
        <w:t>коефіцієнт Соренсена:</w:t>
      </w:r>
    </w:p>
    <w:p>
      <w:pPr>
        <w:pStyle w:val="Normal"/>
        <w:rPr>
          <w:lang w:val="uk-UA"/>
        </w:rPr>
      </w:pPr>
      <w:r>
        <w:rPr>
          <w:lang w:val="uk-UA"/>
        </w:rPr>
      </w:r>
    </w:p>
    <w:p>
      <w:pPr>
        <w:pStyle w:val="TextBody"/>
        <w:rPr/>
      </w:pPr>
      <w:r>
        <w:rPr>
          <w:color w:val="FF0000"/>
          <w:highlight w:val="yellow"/>
          <w:lang w:val="uk-UA"/>
        </w:rPr>
        <w:t>формула</w:t>
      </w:r>
      <w:r>
        <w:rPr>
          <w:lang w:val="uk-UA"/>
        </w:rPr>
        <w:t>;</w:t>
      </w:r>
      <w:del w:id="58" w:author="Unknown Author" w:date="2022-11-30T06:40:25Z">
        <w:r>
          <w:rPr>
            <w:lang w:val="uk-UA"/>
          </w:rPr>
          <w:tab/>
          <w:delText xml:space="preserve">  </w:delText>
          <w:tab/>
          <w:delText xml:space="preserve"> </w:delText>
          <w:tab/>
          <w:delText xml:space="preserve"> </w:delText>
          <w:tab/>
        </w:r>
      </w:del>
      <w:r>
        <w:rPr>
          <w:lang w:val="uk-UA"/>
        </w:rPr>
        <w:t xml:space="preserve"> (2.6)</w:t>
      </w:r>
    </w:p>
    <w:p>
      <w:pPr>
        <w:pStyle w:val="Normal"/>
        <w:rPr>
          <w:lang w:val="uk-UA"/>
        </w:rPr>
      </w:pPr>
      <w:r>
        <w:rPr>
          <w:lang w:val="uk-UA"/>
        </w:rPr>
      </w:r>
    </w:p>
    <w:p>
      <w:pPr>
        <w:pStyle w:val="Style16"/>
        <w:numPr>
          <w:ilvl w:val="0"/>
          <w:numId w:val="1"/>
        </w:numPr>
        <w:rPr>
          <w:lang w:val="uk-UA"/>
        </w:rPr>
      </w:pPr>
      <w:r>
        <w:rPr>
          <w:lang w:val="uk-UA"/>
        </w:rPr>
        <w:t>коефіцієнт Кульчинскього:</w:t>
      </w:r>
    </w:p>
    <w:p>
      <w:pPr>
        <w:pStyle w:val="Normal"/>
        <w:rPr>
          <w:lang w:val="uk-UA"/>
        </w:rPr>
      </w:pPr>
      <w:r>
        <w:rPr>
          <w:lang w:val="uk-UA"/>
        </w:rPr>
      </w:r>
    </w:p>
    <w:p>
      <w:pPr>
        <w:pStyle w:val="TextBody"/>
        <w:rPr/>
      </w:pPr>
      <w:r>
        <w:rPr>
          <w:color w:val="FF0000"/>
          <w:highlight w:val="yellow"/>
          <w:lang w:val="uk-UA"/>
        </w:rPr>
        <w:t>формула</w:t>
      </w:r>
      <w:r>
        <w:rPr>
          <w:lang w:val="uk-UA"/>
        </w:rPr>
        <w:t>;</w:t>
      </w:r>
      <w:del w:id="59" w:author="Unknown Author" w:date="2022-11-30T06:40:25Z">
        <w:r>
          <w:rPr>
            <w:lang w:val="uk-UA"/>
          </w:rPr>
          <w:tab/>
          <w:delText xml:space="preserve">  </w:delText>
          <w:tab/>
          <w:delText xml:space="preserve"> </w:delText>
          <w:tab/>
          <w:delText xml:space="preserve"> </w:delText>
          <w:tab/>
        </w:r>
      </w:del>
      <w:r>
        <w:rPr>
          <w:lang w:val="uk-UA"/>
        </w:rPr>
        <w:t xml:space="preserve"> (2.7)</w:t>
      </w:r>
    </w:p>
    <w:p>
      <w:pPr>
        <w:pStyle w:val="Normal"/>
        <w:rPr>
          <w:lang w:val="uk-UA"/>
        </w:rPr>
      </w:pPr>
      <w:r>
        <w:rPr>
          <w:lang w:val="uk-UA"/>
        </w:rPr>
      </w:r>
    </w:p>
    <w:p>
      <w:pPr>
        <w:pStyle w:val="Style16"/>
        <w:numPr>
          <w:ilvl w:val="0"/>
          <w:numId w:val="1"/>
        </w:numPr>
        <w:rPr>
          <w:lang w:val="uk-UA"/>
        </w:rPr>
      </w:pPr>
      <w:r>
        <w:rPr>
          <w:lang w:val="uk-UA"/>
        </w:rPr>
        <w:t>коефіцієнт Сімпсона:</w:t>
      </w:r>
    </w:p>
    <w:p>
      <w:pPr>
        <w:pStyle w:val="Normal"/>
        <w:rPr>
          <w:lang w:val="uk-UA"/>
        </w:rPr>
      </w:pPr>
      <w:r>
        <w:rPr>
          <w:lang w:val="uk-UA"/>
        </w:rPr>
      </w:r>
    </w:p>
    <w:p>
      <w:pPr>
        <w:pStyle w:val="TextBody"/>
        <w:rPr/>
      </w:pPr>
      <w:r>
        <w:rPr>
          <w:color w:val="FF0000"/>
          <w:highlight w:val="yellow"/>
          <w:lang w:val="uk-UA"/>
        </w:rPr>
        <w:t>формула</w:t>
      </w:r>
      <w:r>
        <w:rPr>
          <w:lang w:val="uk-UA"/>
        </w:rPr>
        <w:t>;</w:t>
      </w:r>
      <w:del w:id="60" w:author="Unknown Author" w:date="2022-11-30T06:42:10Z">
        <w:r>
          <w:rPr>
            <w:lang w:val="uk-UA"/>
          </w:rPr>
          <w:tab/>
          <w:tab/>
          <w:tab/>
          <w:tab/>
          <w:tab/>
          <w:tab/>
        </w:r>
      </w:del>
      <w:ins w:id="61" w:author="Unknown Author" w:date="2022-11-30T06:42:10Z">
        <w:r>
          <w:rPr>
            <w:lang w:val="uk-UA"/>
          </w:rPr>
          <w:t xml:space="preserve">  </w:t>
        </w:r>
      </w:ins>
      <w:r>
        <w:rPr>
          <w:lang w:val="uk-UA"/>
        </w:rPr>
        <w:t>(2.8)</w:t>
      </w:r>
    </w:p>
    <w:p>
      <w:pPr>
        <w:pStyle w:val="Normal"/>
        <w:rPr>
          <w:lang w:val="uk-UA"/>
        </w:rPr>
      </w:pPr>
      <w:r>
        <w:rPr>
          <w:lang w:val="uk-UA"/>
        </w:rPr>
      </w:r>
    </w:p>
    <w:p>
      <w:pPr>
        <w:pStyle w:val="Style16"/>
        <w:numPr>
          <w:ilvl w:val="0"/>
          <w:numId w:val="1"/>
        </w:numPr>
        <w:rPr>
          <w:lang w:val="uk-UA"/>
        </w:rPr>
      </w:pPr>
      <w:r>
        <w:rPr>
          <w:lang w:val="uk-UA"/>
        </w:rPr>
        <w:t>коефіцієнт Браун-Бланке:</w:t>
      </w:r>
    </w:p>
    <w:p>
      <w:pPr>
        <w:pStyle w:val="Normal"/>
        <w:rPr>
          <w:lang w:val="uk-UA"/>
        </w:rPr>
      </w:pPr>
      <w:r>
        <w:rPr>
          <w:lang w:val="uk-UA"/>
        </w:rPr>
      </w:r>
    </w:p>
    <w:p>
      <w:pPr>
        <w:pStyle w:val="TextBody"/>
        <w:rPr/>
      </w:pPr>
      <w:r>
        <w:rPr>
          <w:color w:val="FF0000"/>
          <w:highlight w:val="yellow"/>
          <w:lang w:val="uk-UA"/>
        </w:rPr>
        <w:t>формула</w:t>
      </w:r>
      <w:r>
        <w:rPr>
          <w:lang w:val="uk-UA"/>
        </w:rPr>
        <w:t>;</w:t>
      </w:r>
      <w:del w:id="62" w:author="Unknown Author" w:date="2022-11-30T06:40:25Z">
        <w:r>
          <w:rPr>
            <w:lang w:val="uk-UA"/>
          </w:rPr>
          <w:tab/>
          <w:delText xml:space="preserve">  </w:delText>
          <w:tab/>
          <w:delText xml:space="preserve"> </w:delText>
          <w:tab/>
          <w:delText xml:space="preserve"> </w:delText>
          <w:tab/>
        </w:r>
      </w:del>
      <w:r>
        <w:rPr>
          <w:lang w:val="uk-UA"/>
        </w:rPr>
        <w:t xml:space="preserve"> (2.9)</w:t>
      </w:r>
    </w:p>
    <w:p>
      <w:pPr>
        <w:pStyle w:val="Normal"/>
        <w:rPr>
          <w:lang w:val="uk-UA"/>
        </w:rPr>
      </w:pPr>
      <w:r>
        <w:rPr>
          <w:lang w:val="uk-UA"/>
        </w:rPr>
      </w:r>
    </w:p>
    <w:p>
      <w:pPr>
        <w:pStyle w:val="Style16"/>
        <w:numPr>
          <w:ilvl w:val="0"/>
          <w:numId w:val="1"/>
        </w:numPr>
        <w:rPr>
          <w:lang w:val="uk-UA"/>
        </w:rPr>
      </w:pPr>
      <w:r>
        <w:rPr>
          <w:lang w:val="uk-UA"/>
        </w:rPr>
        <w:t>коефіцієнт Отіаі:</w:t>
      </w:r>
    </w:p>
    <w:p>
      <w:pPr>
        <w:pStyle w:val="Normal"/>
        <w:rPr>
          <w:lang w:val="uk-UA"/>
        </w:rPr>
      </w:pPr>
      <w:r>
        <w:rPr>
          <w:lang w:val="uk-UA"/>
        </w:rPr>
      </w:r>
    </w:p>
    <w:p>
      <w:pPr>
        <w:pStyle w:val="TextBody"/>
        <w:rPr/>
      </w:pPr>
      <w:r>
        <w:rPr>
          <w:color w:val="FF0000"/>
          <w:highlight w:val="yellow"/>
          <w:lang w:val="uk-UA"/>
        </w:rPr>
        <w:t>формула</w:t>
      </w:r>
      <w:r>
        <w:rPr>
          <w:lang w:val="uk-UA"/>
        </w:rPr>
        <w:t>.</w:t>
      </w:r>
      <w:del w:id="63" w:author="Unknown Author" w:date="2022-11-30T06:40:25Z">
        <w:r>
          <w:rPr>
            <w:lang w:val="uk-UA"/>
          </w:rPr>
          <w:tab/>
          <w:delText xml:space="preserve">  </w:delText>
          <w:tab/>
          <w:delText xml:space="preserve"> </w:delText>
          <w:tab/>
          <w:delText xml:space="preserve"> </w:delText>
          <w:tab/>
        </w:r>
      </w:del>
      <w:r>
        <w:rPr>
          <w:lang w:val="uk-UA"/>
        </w:rPr>
        <w:t xml:space="preserve"> (2.10)</w:t>
      </w:r>
    </w:p>
    <w:p>
      <w:pPr>
        <w:pStyle w:val="Normal"/>
        <w:rPr>
          <w:lang w:val="uk-UA"/>
        </w:rPr>
      </w:pPr>
      <w:r>
        <w:rPr>
          <w:lang w:val="uk-UA"/>
        </w:rPr>
      </w:r>
    </w:p>
    <w:p>
      <w:pPr>
        <w:pStyle w:val="BodyTextIndent"/>
        <w:rPr>
          <w:color w:val="FF0000"/>
          <w:highlight w:val="yellow"/>
          <w:lang w:val="uk-UA"/>
        </w:rPr>
      </w:pPr>
      <w:r>
        <w:rPr>
          <w:color w:val="FF0000"/>
          <w:highlight w:val="yellow"/>
          <w:lang w:val="uk-UA"/>
        </w:rPr>
        <w:t>обґрунтувати вибір одного з цих коефіцієнтів для використання в алгоритмі розв’язання задачі</w:t>
      </w:r>
    </w:p>
    <w:p>
      <w:pPr>
        <w:pStyle w:val="BodyTextIndent"/>
        <w:rPr>
          <w:lang w:val="uk-UA"/>
        </w:rPr>
      </w:pPr>
      <w:r>
        <w:rPr>
          <w:lang w:val="uk-UA"/>
        </w:rPr>
        <w:t>Відповідно, отримане значення коефіцієнту Жаккра можна інтерпретувати як ступінь відповідності моделі бізнес-процесу її текстовому опису.</w:t>
      </w:r>
    </w:p>
    <w:p>
      <w:pPr>
        <w:pStyle w:val="BodyTextIndent"/>
        <w:rPr/>
      </w:pPr>
      <w:r>
        <w:rPr>
          <w:lang w:val="uk-UA"/>
        </w:rPr>
        <w:t xml:space="preserve">Таким чином, у роботі пропонується наступний алгоритм розв’язання задачі аналізу відповідності моделей бізнес-процесів їх текстовим описам, представлений UML-діаграмою активності на </w:t>
      </w:r>
      <w:r>
        <w:rPr>
          <w:highlight w:val="yellow"/>
          <w:lang w:val="uk-UA"/>
        </w:rPr>
        <w:t>рисунку 2.3</w:t>
      </w:r>
      <w:r>
        <w:rPr>
          <w:lang w:val="uk-UA"/>
        </w:rPr>
        <w:t>.</w:t>
      </w:r>
    </w:p>
    <w:p>
      <w:pPr>
        <w:pStyle w:val="Normal"/>
        <w:rPr>
          <w:lang w:val="uk-UA"/>
        </w:rPr>
      </w:pPr>
      <w:r>
        <w:rPr>
          <w:lang w:val="uk-UA"/>
        </w:rPr>
      </w:r>
    </w:p>
    <w:p>
      <w:pPr>
        <w:pStyle w:val="HangingIndent"/>
        <w:rPr>
          <w:color w:val="FF0000"/>
          <w:highlight w:val="yellow"/>
          <w:lang w:val="uk-UA"/>
        </w:rPr>
      </w:pPr>
      <w:r>
        <w:rPr>
          <w:color w:val="FF0000"/>
          <w:highlight w:val="yellow"/>
          <w:lang w:val="uk-UA"/>
        </w:rPr>
        <w:t>Детальна схема алгоритму починаючи з токенізації текстів і закінчуючи розрахунком коефіцієнту схожості</w:t>
      </w:r>
    </w:p>
    <w:p>
      <w:pPr>
        <w:pStyle w:val="HangingIndent"/>
        <w:rPr>
          <w:lang w:val="uk-UA"/>
        </w:rPr>
      </w:pPr>
      <w:r>
        <w:rPr>
          <w:lang w:val="uk-UA"/>
        </w:rPr>
        <w:t>Рисунок 2.3 – Алгоритм розв’язання задачі аналізу відповідності моделей бізнес-процесів їх текстовим описам</w:t>
      </w:r>
    </w:p>
    <w:p>
      <w:pPr>
        <w:pStyle w:val="Normal"/>
        <w:rPr>
          <w:lang w:val="uk-UA"/>
        </w:rPr>
      </w:pPr>
      <w:r>
        <w:rPr>
          <w:lang w:val="uk-UA"/>
        </w:rPr>
      </w:r>
    </w:p>
    <w:p>
      <w:pPr>
        <w:pStyle w:val="Heading2"/>
        <w:rPr>
          <w:lang w:val="uk-UA"/>
        </w:rPr>
      </w:pPr>
      <w:bookmarkStart w:id="52" w:name="__RefHeading___Toc2044_1634616227"/>
      <w:bookmarkStart w:id="53" w:name="_Toc118632045"/>
      <w:bookmarkEnd w:id="52"/>
      <w:r>
        <w:rPr>
          <w:lang w:val="uk-UA"/>
        </w:rPr>
        <w:t>2.2 Моделювання процесу аналізу відповідності моделей бізнес-процесів їх текстовим описам</w:t>
      </w:r>
      <w:bookmarkEnd w:id="53"/>
    </w:p>
    <w:p>
      <w:pPr>
        <w:pStyle w:val="BodyTextIndent"/>
        <w:rPr>
          <w:lang w:val="uk-UA"/>
        </w:rPr>
      </w:pPr>
      <w:r>
        <w:rPr>
          <w:lang w:val="uk-UA"/>
        </w:rPr>
        <w:t>Контекстна діаграма (IDEF0) потоку робіт.</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2.2 – Контекстна діаграма потоку робіт</w:t>
      </w:r>
    </w:p>
    <w:p>
      <w:pPr>
        <w:pStyle w:val="Normal"/>
        <w:rPr>
          <w:lang w:val="uk-UA"/>
        </w:rPr>
      </w:pPr>
      <w:r>
        <w:rPr>
          <w:lang w:val="uk-UA"/>
        </w:rPr>
      </w:r>
    </w:p>
    <w:p>
      <w:pPr>
        <w:pStyle w:val="BodyTextIndent"/>
        <w:rPr>
          <w:lang w:val="uk-UA"/>
        </w:rPr>
      </w:pPr>
      <w:r>
        <w:rPr>
          <w:lang w:val="uk-UA"/>
        </w:rPr>
        <w:t>Діаграма декомпозиції (IDEF0).</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2.3 – Діаграма декомпозиції потоку робіт</w:t>
      </w:r>
    </w:p>
    <w:p>
      <w:pPr>
        <w:pStyle w:val="Normal"/>
        <w:rPr>
          <w:lang w:val="uk-UA"/>
        </w:rPr>
      </w:pPr>
      <w:r>
        <w:rPr>
          <w:lang w:val="uk-UA"/>
        </w:rPr>
      </w:r>
    </w:p>
    <w:p>
      <w:pPr>
        <w:pStyle w:val="Normal"/>
        <w:rPr>
          <w:lang w:val="uk-UA"/>
        </w:rPr>
      </w:pPr>
      <w:r>
        <w:rPr>
          <w:lang w:val="uk-UA"/>
          <w:rPrChange w:id="0" w:author="Unknown Author" w:date="2022-11-30T06:42:39Z"/>
        </w:rPr>
        <w:t>???</w:t>
      </w:r>
    </w:p>
    <w:p>
      <w:pPr>
        <w:pStyle w:val="Normal"/>
        <w:rPr>
          <w:lang w:val="uk-UA"/>
        </w:rPr>
      </w:pPr>
      <w:r>
        <w:rPr>
          <w:lang w:val="uk-UA"/>
        </w:rPr>
      </w:r>
    </w:p>
    <w:p>
      <w:pPr>
        <w:pStyle w:val="Heading1"/>
        <w:rPr>
          <w:lang w:val="uk-UA"/>
        </w:rPr>
      </w:pPr>
      <w:bookmarkStart w:id="54" w:name="__RefHeading___Toc2046_1634616227"/>
      <w:bookmarkStart w:id="55" w:name="_Toc118632046"/>
      <w:bookmarkEnd w:id="54"/>
      <w:r>
        <w:rPr>
          <w:lang w:val="uk-UA"/>
        </w:rPr>
        <w:t>3 Проєктування та розробка програмного забезпечення для аналізу відповідності моделей бізнес-процесів їх текстовим описам</w:t>
      </w:r>
      <w:bookmarkEnd w:id="55"/>
    </w:p>
    <w:p>
      <w:pPr>
        <w:pStyle w:val="Heading2"/>
        <w:rPr>
          <w:lang w:val="uk-UA"/>
        </w:rPr>
      </w:pPr>
      <w:bookmarkStart w:id="56" w:name="__RefHeading___Toc2048_1634616227"/>
      <w:bookmarkStart w:id="57" w:name="_Toc118632047"/>
      <w:bookmarkEnd w:id="56"/>
      <w:r>
        <w:rPr>
          <w:lang w:val="uk-UA"/>
        </w:rPr>
        <w:t>3.1 Проєктування архітектури програмного забезпечення для аналізу відповідності моделей бізнес-процесів їх текстовим описам</w:t>
      </w:r>
      <w:bookmarkEnd w:id="57"/>
    </w:p>
    <w:p>
      <w:pPr>
        <w:pStyle w:val="Heading3"/>
        <w:rPr>
          <w:lang w:val="uk-UA"/>
        </w:rPr>
      </w:pPr>
      <w:bookmarkStart w:id="58" w:name="__RefHeading___Toc2050_1634616227"/>
      <w:bookmarkStart w:id="59" w:name="_Toc118632048"/>
      <w:bookmarkEnd w:id="58"/>
      <w:r>
        <w:rPr>
          <w:lang w:val="uk-UA"/>
        </w:rPr>
        <w:t>3.1.1 Вибір типу архітектури програмного забезпечення</w:t>
      </w:r>
      <w:bookmarkEnd w:id="59"/>
    </w:p>
    <w:p>
      <w:pPr>
        <w:pStyle w:val="BodyTextIndent"/>
        <w:rPr>
          <w:lang w:val="uk-UA"/>
        </w:rPr>
      </w:pPr>
      <w:r>
        <w:rPr>
          <w:lang w:val="uk-UA"/>
        </w:rPr>
        <w:t>Короткий огляд та опис архітектурних стилів.</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3.1 – ???</w:t>
      </w:r>
    </w:p>
    <w:p>
      <w:pPr>
        <w:pStyle w:val="Normal"/>
        <w:rPr>
          <w:lang w:val="uk-UA"/>
        </w:rPr>
      </w:pPr>
      <w:r>
        <w:rPr>
          <w:lang w:val="uk-UA"/>
        </w:rPr>
      </w:r>
    </w:p>
    <w:p>
      <w:pPr>
        <w:pStyle w:val="Normal"/>
        <w:rPr>
          <w:lang w:val="uk-UA"/>
        </w:rPr>
      </w:pPr>
      <w:r>
        <w:rPr>
          <w:lang w:val="uk-UA"/>
          <w:rPrChange w:id="0" w:author="Unknown Author" w:date="2022-11-30T06:42:39Z"/>
        </w:rPr>
        <w:t>???</w:t>
      </w:r>
    </w:p>
    <w:p>
      <w:pPr>
        <w:pStyle w:val="Normal"/>
        <w:rPr>
          <w:lang w:val="uk-UA"/>
        </w:rPr>
      </w:pPr>
      <w:r>
        <w:rPr>
          <w:lang w:val="uk-UA"/>
        </w:rPr>
      </w:r>
    </w:p>
    <w:p>
      <w:pPr>
        <w:pStyle w:val="Style15"/>
        <w:rPr>
          <w:lang w:val="uk-UA"/>
        </w:rPr>
      </w:pPr>
      <w:r>
        <w:rPr>
          <w:lang w:val="uk-UA"/>
        </w:rPr>
      </w:r>
    </w:p>
    <w:p>
      <w:pPr>
        <w:pStyle w:val="Heading1"/>
        <w:rPr>
          <w:lang w:val="uk-UA"/>
        </w:rPr>
      </w:pPr>
      <w:r>
        <w:rPr>
          <w:lang w:val="uk-UA"/>
        </w:rPr>
        <w:t>Рисунок 3.2 – ???</w:t>
      </w:r>
    </w:p>
    <w:p>
      <w:pPr>
        <w:pStyle w:val="Normal"/>
        <w:rPr>
          <w:lang w:val="uk-UA"/>
        </w:rPr>
      </w:pPr>
      <w:r>
        <w:rPr>
          <w:lang w:val="uk-UA"/>
        </w:rPr>
      </w:r>
    </w:p>
    <w:p>
      <w:pPr>
        <w:pStyle w:val="Normal"/>
        <w:rPr>
          <w:lang w:val="uk-UA"/>
        </w:rPr>
      </w:pPr>
      <w:r>
        <w:rPr>
          <w:lang w:val="uk-UA"/>
          <w:rPrChange w:id="0" w:author="Unknown Author" w:date="2022-11-30T06:42:39Z"/>
        </w:rPr>
        <w:t>???</w:t>
      </w:r>
    </w:p>
    <w:p>
      <w:pPr>
        <w:pStyle w:val="Normal"/>
        <w:rPr>
          <w:lang w:val="uk-UA"/>
        </w:rPr>
      </w:pPr>
      <w:r>
        <w:rPr>
          <w:lang w:val="uk-UA"/>
        </w:rPr>
      </w:r>
    </w:p>
    <w:p>
      <w:pPr>
        <w:pStyle w:val="Style15"/>
        <w:rPr>
          <w:lang w:val="uk-UA"/>
        </w:rPr>
      </w:pPr>
      <w:r>
        <w:rPr>
          <w:lang w:val="uk-UA"/>
        </w:rPr>
      </w:r>
    </w:p>
    <w:p>
      <w:pPr>
        <w:pStyle w:val="Heading1"/>
        <w:rPr>
          <w:lang w:val="uk-UA"/>
        </w:rPr>
      </w:pPr>
      <w:r>
        <w:rPr>
          <w:lang w:val="uk-UA"/>
        </w:rPr>
        <w:t>Рисунок 3.3 – ???</w:t>
      </w:r>
    </w:p>
    <w:p>
      <w:pPr>
        <w:pStyle w:val="Normal"/>
        <w:rPr>
          <w:lang w:val="uk-UA"/>
        </w:rPr>
      </w:pPr>
      <w:r>
        <w:rPr>
          <w:lang w:val="uk-UA"/>
        </w:rPr>
      </w:r>
    </w:p>
    <w:p>
      <w:pPr>
        <w:pStyle w:val="BodyTextIndent"/>
        <w:rPr>
          <w:lang w:val="uk-UA"/>
        </w:rPr>
      </w:pPr>
      <w:r>
        <w:rPr>
          <w:lang w:val="uk-UA"/>
        </w:rPr>
        <w:t>Обґрунтований вибір архітектури програмного забезпечення.</w:t>
      </w:r>
    </w:p>
    <w:p>
      <w:pPr>
        <w:pStyle w:val="Heading3"/>
        <w:rPr>
          <w:lang w:val="uk-UA"/>
        </w:rPr>
      </w:pPr>
      <w:bookmarkStart w:id="60" w:name="__RefHeading___Toc2052_1634616227"/>
      <w:bookmarkStart w:id="61" w:name="_Toc118632049"/>
      <w:bookmarkEnd w:id="60"/>
      <w:r>
        <w:rPr>
          <w:lang w:val="uk-UA"/>
        </w:rPr>
        <w:t>3.1.2 Моделювання архітектури програмного забезпечення</w:t>
      </w:r>
      <w:bookmarkEnd w:id="61"/>
    </w:p>
    <w:p>
      <w:pPr>
        <w:pStyle w:val="BodyTextIndent"/>
        <w:rPr>
          <w:lang w:val="uk-UA"/>
        </w:rPr>
      </w:pPr>
      <w:r>
        <w:rPr>
          <w:lang w:val="uk-UA"/>
        </w:rPr>
        <w:t>Обґрунтований вибір програмної платформи та технологічного стеку.</w:t>
      </w:r>
    </w:p>
    <w:p>
      <w:pPr>
        <w:pStyle w:val="BodyTextIndent"/>
        <w:rPr>
          <w:lang w:val="uk-UA"/>
        </w:rPr>
      </w:pPr>
      <w:r>
        <w:rPr>
          <w:lang w:val="uk-UA"/>
        </w:rPr>
        <w:t>UML діаграма розгортання.</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3.4 – UML-діаграма розгортання</w:t>
      </w:r>
    </w:p>
    <w:p>
      <w:pPr>
        <w:pStyle w:val="Normal"/>
        <w:rPr>
          <w:lang w:val="uk-UA"/>
        </w:rPr>
      </w:pPr>
      <w:r>
        <w:rPr>
          <w:lang w:val="uk-UA"/>
        </w:rPr>
      </w:r>
    </w:p>
    <w:p>
      <w:pPr>
        <w:pStyle w:val="BodyTextIndent"/>
        <w:rPr>
          <w:lang w:val="uk-UA"/>
        </w:rPr>
      </w:pPr>
      <w:r>
        <w:rPr>
          <w:lang w:val="uk-UA"/>
        </w:rPr>
        <w:t>UML діаграма компонентів.</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3.5 – UML-діаграма компонентів</w:t>
      </w:r>
    </w:p>
    <w:p>
      <w:pPr>
        <w:pStyle w:val="Normal"/>
        <w:rPr>
          <w:lang w:val="uk-UA"/>
        </w:rPr>
      </w:pPr>
      <w:r>
        <w:rPr>
          <w:lang w:val="uk-UA"/>
        </w:rPr>
      </w:r>
    </w:p>
    <w:p>
      <w:pPr>
        <w:pStyle w:val="Normal"/>
        <w:rPr>
          <w:lang w:val="uk-UA"/>
        </w:rPr>
      </w:pPr>
      <w:r>
        <w:rPr>
          <w:lang w:val="uk-UA"/>
          <w:rPrChange w:id="0" w:author="Unknown Author" w:date="2022-11-30T06:42:39Z"/>
        </w:rPr>
        <w:t>???</w:t>
      </w:r>
    </w:p>
    <w:p>
      <w:pPr>
        <w:pStyle w:val="Normal"/>
        <w:rPr>
          <w:lang w:val="uk-UA"/>
        </w:rPr>
      </w:pPr>
      <w:r>
        <w:rPr>
          <w:lang w:val="uk-UA"/>
        </w:rPr>
      </w:r>
    </w:p>
    <w:p>
      <w:pPr>
        <w:pStyle w:val="Heading2"/>
        <w:rPr>
          <w:lang w:val="uk-UA"/>
        </w:rPr>
      </w:pPr>
      <w:bookmarkStart w:id="62" w:name="__RefHeading___Toc2054_1634616227"/>
      <w:bookmarkStart w:id="63" w:name="_Toc118632050"/>
      <w:bookmarkEnd w:id="62"/>
      <w:r>
        <w:rPr>
          <w:lang w:val="uk-UA"/>
        </w:rPr>
        <w:t>3.2 Проєктування та розробка бази даних програмного забезпечення для аналізу відповідності моделей бізнес-процесів їх текстовим описам</w:t>
      </w:r>
      <w:bookmarkEnd w:id="63"/>
    </w:p>
    <w:p>
      <w:pPr>
        <w:pStyle w:val="Heading3"/>
        <w:rPr>
          <w:lang w:val="uk-UA"/>
        </w:rPr>
      </w:pPr>
      <w:bookmarkStart w:id="64" w:name="__RefHeading___Toc2056_1634616227"/>
      <w:bookmarkStart w:id="65" w:name="_Toc118632051"/>
      <w:bookmarkEnd w:id="64"/>
      <w:r>
        <w:rPr>
          <w:lang w:val="uk-UA"/>
        </w:rPr>
        <w:t>3.2.1 Вибір системи управління базами даних</w:t>
      </w:r>
      <w:bookmarkEnd w:id="65"/>
    </w:p>
    <w:p>
      <w:pPr>
        <w:pStyle w:val="BodyTextIndent"/>
        <w:rPr>
          <w:lang w:val="uk-UA"/>
        </w:rPr>
      </w:pPr>
      <w:r>
        <w:rPr>
          <w:lang w:val="uk-UA"/>
        </w:rPr>
        <w:t>Короткий огляд та опис СУБД.</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3.6 – ???</w:t>
      </w:r>
    </w:p>
    <w:p>
      <w:pPr>
        <w:pStyle w:val="Normal"/>
        <w:rPr>
          <w:lang w:val="uk-UA"/>
        </w:rPr>
      </w:pPr>
      <w:r>
        <w:rPr>
          <w:lang w:val="uk-UA"/>
        </w:rPr>
      </w:r>
    </w:p>
    <w:p>
      <w:pPr>
        <w:pStyle w:val="BodyTextIndent"/>
        <w:rPr>
          <w:lang w:val="uk-UA"/>
        </w:rPr>
      </w:pPr>
      <w:r>
        <w:rPr>
          <w:lang w:val="uk-UA"/>
        </w:rPr>
        <w:t>Обґрунтований вибір СУБД для реалізації бази даних.</w:t>
      </w:r>
    </w:p>
    <w:p>
      <w:pPr>
        <w:pStyle w:val="Heading3"/>
        <w:rPr>
          <w:lang w:val="uk-UA"/>
        </w:rPr>
      </w:pPr>
      <w:bookmarkStart w:id="66" w:name="__RefHeading___Toc2058_1634616227"/>
      <w:bookmarkStart w:id="67" w:name="_Toc118632052"/>
      <w:bookmarkEnd w:id="66"/>
      <w:r>
        <w:rPr>
          <w:lang w:val="uk-UA"/>
        </w:rPr>
        <w:t>3.2.2 Моделювання та реалізація бази даних</w:t>
      </w:r>
      <w:bookmarkEnd w:id="67"/>
    </w:p>
    <w:p>
      <w:pPr>
        <w:pStyle w:val="BodyTextIndent"/>
        <w:rPr>
          <w:lang w:val="uk-UA"/>
        </w:rPr>
      </w:pPr>
      <w:r>
        <w:rPr>
          <w:lang w:val="uk-UA"/>
        </w:rPr>
        <w:t>Контекстна модель даних (ER діаграма).</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3.7 – Логічна модель даних</w:t>
      </w:r>
    </w:p>
    <w:p>
      <w:pPr>
        <w:pStyle w:val="Normal"/>
        <w:rPr>
          <w:lang w:val="uk-UA"/>
        </w:rPr>
      </w:pPr>
      <w:r>
        <w:rPr>
          <w:lang w:val="uk-UA"/>
        </w:rPr>
      </w:r>
    </w:p>
    <w:p>
      <w:pPr>
        <w:pStyle w:val="BodyTextIndent"/>
        <w:rPr>
          <w:lang w:val="uk-UA"/>
        </w:rPr>
      </w:pPr>
      <w:r>
        <w:rPr>
          <w:lang w:val="uk-UA"/>
        </w:rPr>
        <w:t>Логічна модель даних (IDEF1X діаграма).</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3.8 – Фізична модель даних</w:t>
      </w:r>
    </w:p>
    <w:p>
      <w:pPr>
        <w:pStyle w:val="Normal"/>
        <w:rPr>
          <w:lang w:val="uk-UA"/>
        </w:rPr>
      </w:pPr>
      <w:r>
        <w:rPr>
          <w:lang w:val="uk-UA"/>
        </w:rPr>
      </w:r>
    </w:p>
    <w:p>
      <w:pPr>
        <w:pStyle w:val="Normal"/>
        <w:rPr>
          <w:lang w:val="uk-UA"/>
        </w:rPr>
      </w:pPr>
      <w:r>
        <w:rPr>
          <w:lang w:val="uk-UA"/>
          <w:rPrChange w:id="0" w:author="Unknown Author" w:date="2022-11-30T06:42:39Z"/>
        </w:rPr>
        <w:t>???</w:t>
      </w:r>
    </w:p>
    <w:p>
      <w:pPr>
        <w:pStyle w:val="Normal"/>
        <w:rPr>
          <w:lang w:val="uk-UA"/>
        </w:rPr>
      </w:pPr>
      <w:r>
        <w:rPr>
          <w:lang w:val="uk-UA"/>
        </w:rPr>
      </w:r>
    </w:p>
    <w:p>
      <w:pPr>
        <w:pStyle w:val="Heading2"/>
        <w:rPr>
          <w:lang w:val="uk-UA"/>
        </w:rPr>
      </w:pPr>
      <w:bookmarkStart w:id="68" w:name="__RefHeading___Toc2060_1634616227"/>
      <w:bookmarkStart w:id="69" w:name="_Toc118632053"/>
      <w:bookmarkEnd w:id="68"/>
      <w:r>
        <w:rPr>
          <w:lang w:val="uk-UA"/>
        </w:rPr>
        <w:t>3.3 Проєктування та розробка програмного забезпечення для аналізу відповідності моделей бізнес-процесів їх текстовим описам</w:t>
      </w:r>
      <w:bookmarkEnd w:id="69"/>
    </w:p>
    <w:p>
      <w:pPr>
        <w:pStyle w:val="BodyTextIndent"/>
        <w:rPr>
          <w:lang w:val="uk-UA"/>
        </w:rPr>
      </w:pPr>
      <w:r>
        <w:rPr>
          <w:lang w:val="uk-UA"/>
        </w:rPr>
        <w:t>Обґрунтований вибір інструментів розробки.</w:t>
      </w:r>
    </w:p>
    <w:p>
      <w:pPr>
        <w:pStyle w:val="BodyTextIndent"/>
        <w:rPr>
          <w:lang w:val="uk-UA"/>
        </w:rPr>
      </w:pPr>
      <w:r>
        <w:rPr>
          <w:lang w:val="uk-UA"/>
        </w:rPr>
        <w:t>UML діаграма класів (структурована за пакетами = компонентами).</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3.9 – UML-діаграма класів</w:t>
      </w:r>
    </w:p>
    <w:p>
      <w:pPr>
        <w:pStyle w:val="Normal"/>
        <w:rPr>
          <w:lang w:val="uk-UA"/>
        </w:rPr>
      </w:pPr>
      <w:r>
        <w:rPr>
          <w:lang w:val="uk-UA"/>
        </w:rPr>
      </w:r>
    </w:p>
    <w:p>
      <w:pPr>
        <w:pStyle w:val="BodyTextIndent"/>
        <w:rPr>
          <w:lang w:val="uk-UA"/>
        </w:rPr>
      </w:pPr>
      <w:r>
        <w:rPr>
          <w:lang w:val="uk-UA"/>
        </w:rPr>
        <w:t>UML діаграма послідовності.</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3.10 – UML-діаграма послідовності</w:t>
      </w:r>
    </w:p>
    <w:p>
      <w:pPr>
        <w:pStyle w:val="Normal"/>
        <w:rPr>
          <w:lang w:val="uk-UA"/>
        </w:rPr>
      </w:pPr>
      <w:r>
        <w:rPr>
          <w:lang w:val="uk-UA"/>
        </w:rPr>
      </w:r>
    </w:p>
    <w:p>
      <w:pPr>
        <w:pStyle w:val="BodyTextIndent"/>
        <w:rPr>
          <w:lang w:val="uk-UA"/>
        </w:rPr>
      </w:pPr>
      <w:r>
        <w:rPr>
          <w:lang w:val="uk-UA"/>
        </w:rPr>
        <w:t>UML діаграма діяльності (зображує бізнес-процес з точки зору програмного забезпечення).</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3.11 – UML-діаграма діяльності</w:t>
      </w:r>
    </w:p>
    <w:p>
      <w:pPr>
        <w:pStyle w:val="Normal"/>
        <w:rPr>
          <w:lang w:val="uk-UA"/>
        </w:rPr>
      </w:pPr>
      <w:r>
        <w:rPr>
          <w:lang w:val="uk-UA"/>
        </w:rPr>
      </w:r>
    </w:p>
    <w:p>
      <w:pPr>
        <w:pStyle w:val="Normal"/>
        <w:rPr>
          <w:lang w:val="uk-UA"/>
        </w:rPr>
      </w:pPr>
      <w:r>
        <w:rPr>
          <w:lang w:val="uk-UA"/>
          <w:rPrChange w:id="0" w:author="Unknown Author" w:date="2022-11-30T06:42:39Z"/>
        </w:rPr>
        <w:t>???</w:t>
      </w:r>
    </w:p>
    <w:p>
      <w:pPr>
        <w:pStyle w:val="Normal"/>
        <w:rPr>
          <w:lang w:val="uk-UA"/>
        </w:rPr>
      </w:pPr>
      <w:r>
        <w:rPr>
          <w:lang w:val="uk-UA"/>
        </w:rPr>
      </w:r>
    </w:p>
    <w:p>
      <w:pPr>
        <w:pStyle w:val="Heading1"/>
        <w:rPr>
          <w:lang w:val="uk-UA"/>
        </w:rPr>
      </w:pPr>
      <w:bookmarkStart w:id="70" w:name="__RefHeading___Toc2062_1634616227"/>
      <w:bookmarkStart w:id="71" w:name="_Toc118632054"/>
      <w:bookmarkStart w:id="72" w:name="_Toc93810395"/>
      <w:bookmarkEnd w:id="70"/>
      <w:bookmarkEnd w:id="72"/>
      <w:r>
        <w:rPr>
          <w:lang w:val="uk-UA"/>
        </w:rPr>
        <w:t>4 Застосування програмного забезпечення для аналізу відповідності моделей бізнес-процесів їх текстовим описам та аналіз отриманих результатів</w:t>
      </w:r>
      <w:bookmarkEnd w:id="71"/>
    </w:p>
    <w:p>
      <w:pPr>
        <w:pStyle w:val="Heading2"/>
        <w:rPr>
          <w:lang w:val="uk-UA"/>
        </w:rPr>
      </w:pPr>
      <w:bookmarkStart w:id="73" w:name="__RefHeading___Toc2064_1634616227"/>
      <w:bookmarkStart w:id="74" w:name="_Toc118632055"/>
      <w:bookmarkEnd w:id="73"/>
      <w:r>
        <w:rPr>
          <w:lang w:val="uk-UA"/>
        </w:rPr>
        <w:t>4.1 Застосування програмного забезпечення для аналізу відповідності моделей бізнес-процесів їх текстовим описам</w:t>
      </w:r>
      <w:bookmarkEnd w:id="74"/>
    </w:p>
    <w:p>
      <w:pPr>
        <w:pStyle w:val="BodyTextIndent"/>
        <w:rPr>
          <w:lang w:val="uk-UA"/>
        </w:rPr>
      </w:pPr>
      <w:r>
        <w:rPr>
          <w:lang w:val="uk-UA"/>
        </w:rPr>
        <w:t>Аналіз відповідності програмного забезпечення користувацьким історіям (зі скріншотами інтерфейсу користувача).</w:t>
      </w:r>
    </w:p>
    <w:p>
      <w:pPr>
        <w:pStyle w:val="Normal"/>
        <w:rPr>
          <w:lang w:val="uk-UA"/>
        </w:rPr>
      </w:pPr>
      <w:r>
        <w:rPr>
          <w:lang w:val="uk-UA"/>
        </w:rPr>
      </w:r>
    </w:p>
    <w:p>
      <w:pPr>
        <w:pStyle w:val="Style15"/>
        <w:rPr>
          <w:lang w:val="uk-UA"/>
        </w:rPr>
      </w:pPr>
      <w:r>
        <w:rPr>
          <w:lang w:val="uk-UA"/>
        </w:rPr>
      </w:r>
    </w:p>
    <w:p>
      <w:pPr>
        <w:pStyle w:val="TextBody"/>
        <w:rPr>
          <w:lang w:val="uk-UA"/>
        </w:rPr>
      </w:pPr>
      <w:r>
        <w:rPr>
          <w:lang w:val="uk-UA"/>
        </w:rPr>
        <w:t>Рисунок 4.1 – ???</w:t>
      </w:r>
    </w:p>
    <w:p>
      <w:pPr>
        <w:pStyle w:val="Normal"/>
        <w:rPr>
          <w:lang w:val="uk-UA"/>
        </w:rPr>
      </w:pPr>
      <w:r>
        <w:rPr>
          <w:lang w:val="uk-UA"/>
        </w:rPr>
      </w:r>
    </w:p>
    <w:p>
      <w:pPr>
        <w:pStyle w:val="Normal"/>
        <w:rPr>
          <w:lang w:val="uk-UA"/>
        </w:rPr>
      </w:pPr>
      <w:r>
        <w:rPr>
          <w:lang w:val="uk-UA"/>
          <w:rPrChange w:id="0" w:author="Unknown Author" w:date="2022-11-30T06:42:39Z"/>
        </w:rPr>
        <w:t>???</w:t>
      </w:r>
    </w:p>
    <w:p>
      <w:pPr>
        <w:pStyle w:val="Normal"/>
        <w:rPr>
          <w:lang w:val="uk-UA"/>
        </w:rPr>
      </w:pPr>
      <w:r>
        <w:rPr>
          <w:lang w:val="uk-UA"/>
        </w:rPr>
      </w:r>
    </w:p>
    <w:p>
      <w:pPr>
        <w:pStyle w:val="Heading2"/>
        <w:rPr>
          <w:lang w:val="uk-UA"/>
        </w:rPr>
      </w:pPr>
      <w:bookmarkStart w:id="75" w:name="__RefHeading___Toc2066_1634616227"/>
      <w:bookmarkStart w:id="76" w:name="_Toc118632056"/>
      <w:bookmarkEnd w:id="75"/>
      <w:r>
        <w:rPr>
          <w:lang w:val="uk-UA"/>
        </w:rPr>
        <w:t>4.2 Аналіз отриманих результатів щодо перевірки відповідності моделей бізнес-процесів їх текстовим описам</w:t>
      </w:r>
      <w:bookmarkEnd w:id="76"/>
    </w:p>
    <w:p>
      <w:pPr>
        <w:pStyle w:val="BodyTextIndent"/>
        <w:rPr>
          <w:lang w:val="uk-UA"/>
        </w:rPr>
      </w:pPr>
      <w:r>
        <w:rPr>
          <w:lang w:val="uk-UA"/>
        </w:rPr>
        <w:t>Оцінити отримані результати, наприклад, за допомогою крос-валідації (cross-validation).</w:t>
      </w:r>
    </w:p>
    <w:p>
      <w:pPr>
        <w:pStyle w:val="Normal"/>
        <w:rPr>
          <w:lang w:val="uk-UA"/>
        </w:rPr>
      </w:pPr>
      <w:r>
        <w:rPr>
          <w:lang w:val="uk-UA"/>
        </w:rPr>
      </w:r>
    </w:p>
    <w:p>
      <w:pPr>
        <w:pStyle w:val="TextBody"/>
        <w:rPr/>
      </w:pPr>
      <w:r>
        <w:rPr>
          <w:lang w:val="uk-UA"/>
        </w:rPr>
        <w:t>x + y = z,</w:t>
      </w:r>
      <w:del w:id="71" w:author="Unknown Author" w:date="2022-11-30T06:40:25Z">
        <w:r>
          <w:rPr>
            <w:lang w:val="uk-UA"/>
          </w:rPr>
          <w:tab/>
          <w:delText xml:space="preserve">  </w:delText>
          <w:tab/>
          <w:delText xml:space="preserve"> </w:delText>
          <w:tab/>
          <w:delText xml:space="preserve"> </w:delText>
          <w:tab/>
        </w:r>
      </w:del>
      <w:r>
        <w:rPr>
          <w:lang w:val="uk-UA"/>
        </w:rPr>
        <w:t xml:space="preserve"> (4.1)</w:t>
      </w:r>
    </w:p>
    <w:p>
      <w:pPr>
        <w:pStyle w:val="HangingIndent"/>
        <w:rPr>
          <w:lang w:val="uk-UA"/>
        </w:rPr>
      </w:pPr>
      <w:r>
        <w:rPr>
          <w:lang w:val="uk-UA"/>
        </w:rPr>
        <w:t>де x – ???; y – ???.</w:t>
      </w:r>
    </w:p>
    <w:p>
      <w:pPr>
        <w:pStyle w:val="Normal"/>
        <w:rPr>
          <w:lang w:val="uk-UA"/>
        </w:rPr>
      </w:pPr>
      <w:r>
        <w:rPr>
          <w:lang w:val="uk-UA"/>
        </w:rPr>
      </w:r>
    </w:p>
    <w:p>
      <w:pPr>
        <w:pStyle w:val="TextBody"/>
        <w:rPr/>
      </w:pPr>
      <w:r>
        <w:rPr>
          <w:lang w:val="uk-UA"/>
        </w:rPr>
        <w:t>a + b = c.</w:t>
      </w:r>
      <w:del w:id="72" w:author="Unknown Author" w:date="2022-11-30T06:42:10Z">
        <w:r>
          <w:rPr>
            <w:lang w:val="uk-UA"/>
          </w:rPr>
          <w:tab/>
          <w:tab/>
          <w:tab/>
          <w:tab/>
          <w:tab/>
          <w:tab/>
        </w:r>
      </w:del>
      <w:ins w:id="73" w:author="Unknown Author" w:date="2022-11-30T06:42:10Z">
        <w:r>
          <w:rPr>
            <w:lang w:val="uk-UA"/>
          </w:rPr>
          <w:t xml:space="preserve">  </w:t>
        </w:r>
      </w:ins>
      <w:r>
        <w:rPr>
          <w:lang w:val="uk-UA"/>
        </w:rPr>
        <w:t>(4.2)</w:t>
      </w:r>
    </w:p>
    <w:p>
      <w:pPr>
        <w:pStyle w:val="Normal"/>
        <w:rPr>
          <w:lang w:val="uk-UA"/>
        </w:rPr>
      </w:pPr>
      <w:r>
        <w:rPr>
          <w:lang w:val="uk-UA"/>
        </w:rPr>
      </w:r>
    </w:p>
    <w:p>
      <w:pPr>
        <w:pStyle w:val="Normal"/>
        <w:rPr>
          <w:lang w:val="uk-UA"/>
        </w:rPr>
      </w:pPr>
      <w:r>
        <w:rPr>
          <w:lang w:val="uk-UA"/>
          <w:rPrChange w:id="0" w:author="Unknown Author" w:date="2022-11-30T06:42:39Z"/>
        </w:rPr>
        <w:t>???</w:t>
      </w:r>
    </w:p>
    <w:p>
      <w:pPr>
        <w:pStyle w:val="Normal"/>
        <w:rPr>
          <w:lang w:val="uk-UA"/>
        </w:rPr>
      </w:pPr>
      <w:r>
        <w:rPr>
          <w:lang w:val="uk-UA"/>
        </w:rPr>
      </w:r>
    </w:p>
    <w:p>
      <w:pPr>
        <w:pStyle w:val="Heading1"/>
        <w:rPr>
          <w:lang w:val="uk-UA"/>
        </w:rPr>
      </w:pPr>
      <w:bookmarkStart w:id="77" w:name="__RefHeading___Toc2068_1634616227"/>
      <w:bookmarkStart w:id="78" w:name="_Toc118632057"/>
      <w:bookmarkStart w:id="79" w:name="_Toc938103951"/>
      <w:bookmarkEnd w:id="77"/>
      <w:bookmarkEnd w:id="79"/>
      <w:r>
        <w:rPr>
          <w:lang w:val="uk-UA"/>
        </w:rPr>
        <w:t>Висновки</w:t>
      </w:r>
      <w:bookmarkEnd w:id="78"/>
    </w:p>
    <w:p>
      <w:pPr>
        <w:pStyle w:val="BodyTextIndent"/>
        <w:rPr>
          <w:lang w:val="uk-UA"/>
        </w:rPr>
      </w:pPr>
      <w:r>
        <w:rPr>
          <w:lang w:val="uk-UA"/>
        </w:rPr>
        <w:t>Короткий опис того, що було виконано у кожному розділі.</w:t>
      </w:r>
    </w:p>
    <w:p>
      <w:pPr>
        <w:pStyle w:val="BodyTextIndent"/>
        <w:rPr>
          <w:lang w:val="uk-UA"/>
        </w:rPr>
      </w:pPr>
      <w:r>
        <w:rPr>
          <w:lang w:val="uk-UA"/>
        </w:rPr>
        <w:t>Результати вирішення задач (сформульованих у 1.3).</w:t>
      </w:r>
    </w:p>
    <w:p>
      <w:pPr>
        <w:pStyle w:val="BodyTextIndent"/>
        <w:rPr>
          <w:lang w:val="uk-UA"/>
        </w:rPr>
      </w:pPr>
      <w:r>
        <w:rPr>
          <w:lang w:val="uk-UA"/>
        </w:rPr>
        <w:t>Подальший розвиток роботи (що може бути зроблено в майбутньому для покращення отриманих результатів).</w:t>
      </w:r>
    </w:p>
    <w:p>
      <w:pPr>
        <w:pStyle w:val="Normal"/>
        <w:rPr>
          <w:lang w:val="uk-UA"/>
        </w:rPr>
      </w:pPr>
      <w:r>
        <w:rPr>
          <w:lang w:val="uk-UA"/>
        </w:rPr>
      </w:r>
    </w:p>
    <w:p>
      <w:pPr>
        <w:pStyle w:val="Heading1"/>
        <w:rPr>
          <w:lang w:val="uk-UA"/>
        </w:rPr>
      </w:pPr>
      <w:bookmarkStart w:id="80" w:name="__RefHeading___Toc2070_1634616227"/>
      <w:bookmarkStart w:id="81" w:name="_Toc118632058"/>
      <w:bookmarkEnd w:id="80"/>
      <w:r>
        <w:rPr>
          <w:lang w:val="uk-UA"/>
        </w:rPr>
        <w:t>Список джерел інформації</w:t>
      </w:r>
      <w:bookmarkEnd w:id="81"/>
    </w:p>
    <w:p>
      <w:pPr>
        <w:pStyle w:val="Style14"/>
        <w:numPr>
          <w:ilvl w:val="0"/>
          <w:numId w:val="25"/>
        </w:numPr>
        <w:rPr>
          <w:lang w:val="uk-UA"/>
        </w:rPr>
      </w:pPr>
      <w:r>
        <w:rPr>
          <w:lang w:val="uk-UA"/>
        </w:rPr>
        <w:t>Overview of Verification Tools for Business Process Models // URL: https://www.researchgate.net/publication/320012697_Overview_of_Verification_Tools_for_Business_Process_Models/, 25.10.2022.</w:t>
      </w:r>
    </w:p>
    <w:p>
      <w:pPr>
        <w:pStyle w:val="Style14"/>
        <w:numPr>
          <w:ilvl w:val="0"/>
          <w:numId w:val="26"/>
        </w:numPr>
        <w:rPr>
          <w:lang w:val="uk-UA"/>
        </w:rPr>
      </w:pPr>
      <w:r>
        <w:rPr>
          <w:lang w:val="uk-UA"/>
        </w:rPr>
        <w:t>Thomas Allweyer. BPMN 2.0: Introduction to the Standard for Business Process Modeling – 174 сторінки</w:t>
      </w:r>
    </w:p>
    <w:p>
      <w:pPr>
        <w:pStyle w:val="Style14"/>
        <w:numPr>
          <w:ilvl w:val="0"/>
          <w:numId w:val="27"/>
        </w:numPr>
        <w:rPr>
          <w:lang w:val="uk-UA"/>
        </w:rPr>
      </w:pPr>
      <w:r>
        <w:rPr>
          <w:lang w:val="uk-UA"/>
        </w:rPr>
        <w:t>Be Efficient: Bonitasoft Introduces New Bonita BPM 6 Platform // URL: https://www.businesswire.com/news/home/20130605006087/en/Efficient-Bonitasoft-Introduces-Bonita-BPM-6-Platform#.VNM5HC5eT5E/, 25.10.2022.</w:t>
      </w:r>
    </w:p>
    <w:p>
      <w:pPr>
        <w:pStyle w:val="Style14"/>
        <w:numPr>
          <w:ilvl w:val="0"/>
          <w:numId w:val="28"/>
        </w:numPr>
        <w:rPr>
          <w:lang w:val="uk-UA"/>
        </w:rPr>
      </w:pPr>
      <w:r>
        <w:rPr>
          <w:lang w:val="uk-UA"/>
        </w:rPr>
        <w:t>SAP Signavio // URL: https://www.signavio.com/, 25.10.2022.</w:t>
      </w:r>
    </w:p>
    <w:p>
      <w:pPr>
        <w:pStyle w:val="Style14"/>
        <w:numPr>
          <w:ilvl w:val="0"/>
          <w:numId w:val="29"/>
        </w:numPr>
        <w:rPr>
          <w:lang w:val="uk-UA"/>
        </w:rPr>
      </w:pPr>
      <w:r>
        <w:rPr>
          <w:lang w:val="uk-UA"/>
        </w:rPr>
        <w:t>ProcessMaker Review // URL: https://comparecamp.com/processmaker-review-pricing-pros-cons-features/, 25.10.2022.</w:t>
      </w:r>
    </w:p>
    <w:p>
      <w:pPr>
        <w:pStyle w:val="Style14"/>
        <w:numPr>
          <w:ilvl w:val="0"/>
          <w:numId w:val="30"/>
        </w:numPr>
        <w:rPr>
          <w:lang w:val="uk-UA"/>
        </w:rPr>
      </w:pPr>
      <w:r>
        <w:rPr>
          <w:lang w:val="uk-UA"/>
        </w:rPr>
        <w:t xml:space="preserve">Process Documentation - Bizagi Models // URL: https://help.bizagi.com/process-modeler/en/index.html?where_to_share2.htm, 25.10.2022. </w:t>
      </w:r>
    </w:p>
    <w:p>
      <w:pPr>
        <w:pStyle w:val="Style14"/>
        <w:numPr>
          <w:ilvl w:val="0"/>
          <w:numId w:val="31"/>
        </w:numPr>
        <w:rPr>
          <w:lang w:val="uk-UA"/>
        </w:rPr>
      </w:pPr>
      <w:r>
        <w:rPr>
          <w:lang w:val="uk-UA"/>
        </w:rPr>
        <w:t>Функціональні та Не Функціональні Вимоги // URL: http://lvivqaclub.blogspot.com/2008/10/blog-post_17.html/, 25.10.2022.</w:t>
      </w:r>
    </w:p>
    <w:p>
      <w:pPr>
        <w:pStyle w:val="Style14"/>
        <w:numPr>
          <w:ilvl w:val="0"/>
          <w:numId w:val="32"/>
        </w:numPr>
        <w:rPr>
          <w:lang w:val="uk-UA"/>
        </w:rPr>
      </w:pPr>
      <w:r>
        <w:rPr>
          <w:lang w:val="uk-UA"/>
        </w:rPr>
        <w:t xml:space="preserve"> </w:t>
      </w:r>
      <w:r>
        <w:rPr>
          <w:lang w:val="uk-UA"/>
        </w:rPr>
        <w:t>Cohn, Mike. User Stories Applied: For Agile Software Development. Addison-Wesley, 2004 – 304 c.</w:t>
      </w:r>
    </w:p>
    <w:p>
      <w:pPr>
        <w:pStyle w:val="Style14"/>
        <w:numPr>
          <w:ilvl w:val="0"/>
          <w:numId w:val="33"/>
        </w:numPr>
        <w:rPr>
          <w:lang w:val="uk-UA"/>
        </w:rPr>
      </w:pPr>
      <w:r>
        <w:rPr>
          <w:lang w:val="uk-UA"/>
        </w:rPr>
        <w:t>Business Process Model and Notation (BPMN) // URL: https://www.omg.org/spec/BPMN/2.0/PDF, 10.11.2022.</w:t>
      </w:r>
    </w:p>
    <w:p>
      <w:pPr>
        <w:pStyle w:val="Style14"/>
        <w:numPr>
          <w:ilvl w:val="0"/>
          <w:numId w:val="34"/>
        </w:numPr>
        <w:rPr>
          <w:lang w:val="uk-UA"/>
        </w:rPr>
      </w:pPr>
      <w:r>
        <w:rPr>
          <w:lang w:val="uk-UA"/>
        </w:rPr>
        <w:t>Tokenization in NLP: Types, Challenges, Examples, Tools // URL: https://neptune.ai/blog/tokenization-in-nlp, 10.11.2022.</w:t>
      </w:r>
    </w:p>
    <w:p>
      <w:pPr>
        <w:pStyle w:val="Style14"/>
        <w:numPr>
          <w:ilvl w:val="0"/>
          <w:numId w:val="35"/>
        </w:numPr>
        <w:rPr>
          <w:lang w:val="uk-UA"/>
        </w:rPr>
      </w:pPr>
      <w:r>
        <w:rPr>
          <w:lang w:val="uk-UA"/>
        </w:rPr>
        <w:t xml:space="preserve">What is Tokenization | Tokenization In NLP // URL: https://www.analyticsvidhya.com/blog/2020/05/what-is-tokenization-nlp/, 10.11.2022. </w:t>
      </w:r>
    </w:p>
    <w:p>
      <w:pPr>
        <w:pStyle w:val="Style14"/>
        <w:numPr>
          <w:ilvl w:val="0"/>
          <w:numId w:val="36"/>
        </w:numPr>
        <w:rPr>
          <w:lang w:val="uk-UA"/>
        </w:rPr>
      </w:pPr>
      <w:r>
        <w:rPr>
          <w:lang w:val="uk-UA"/>
        </w:rPr>
        <w:t>Stop Words in NLP // URL: https://medium.com/@saitejaponugoti/stop-words-in-nlp-5b248dadad47, 10.11.2022.</w:t>
      </w:r>
    </w:p>
    <w:p>
      <w:pPr>
        <w:sectPr>
          <w:headerReference w:type="default" r:id="rId23"/>
          <w:footerReference w:type="default" r:id="rId24"/>
          <w:type w:val="nextPage"/>
          <w:pgSz w:w="11906" w:h="16838"/>
          <w:pgMar w:left="1134" w:right="567" w:header="510" w:top="1134" w:footer="510" w:bottom="1134" w:gutter="0"/>
          <w:pgNumType w:start="2" w:fmt="decimal"/>
          <w:formProt w:val="false"/>
          <w:textDirection w:val="lrTb"/>
          <w:docGrid w:type="default" w:linePitch="360" w:charSpace="0"/>
        </w:sectPr>
        <w:pStyle w:val="Style14"/>
        <w:numPr>
          <w:ilvl w:val="0"/>
          <w:numId w:val="37"/>
        </w:numPr>
        <w:rPr>
          <w:lang w:val="uk-UA"/>
        </w:rPr>
      </w:pPr>
      <w:r>
        <w:rPr>
          <w:lang w:val="uk-UA"/>
        </w:rPr>
        <w:t xml:space="preserve">Jongejan, B. and H. Dalianis. Automatic training of lemmatization rules that handle morphological changes in pre-, in- and suffixes alike, 2009 – 153 с.   </w:t>
      </w:r>
    </w:p>
    <w:p>
      <w:pPr>
        <w:pStyle w:val="TextBody"/>
        <w:spacing w:lineRule="auto" w:line="240"/>
        <w:jc w:val="center"/>
        <w:rPr>
          <w:sz w:val="24"/>
          <w:szCs w:val="24"/>
          <w:lang w:val="uk-UA"/>
        </w:rPr>
      </w:pPr>
      <w:r>
        <w:rPr>
          <w:sz w:val="24"/>
          <w:szCs w:val="24"/>
          <w:lang w:val="uk-UA"/>
        </w:rPr>
        <w:t>МІНІСТЕРСТВО ОСВІТИ І НАУКИ УКРАЇНИ</w:t>
      </w:r>
    </w:p>
    <w:p>
      <w:pPr>
        <w:pStyle w:val="TextBody"/>
        <w:spacing w:lineRule="auto" w:line="240"/>
        <w:jc w:val="center"/>
        <w:rPr>
          <w:sz w:val="24"/>
          <w:szCs w:val="24"/>
          <w:lang w:val="uk-UA"/>
        </w:rPr>
      </w:pPr>
      <w:r>
        <w:rPr>
          <w:sz w:val="24"/>
          <w:szCs w:val="24"/>
          <w:lang w:val="uk-UA"/>
        </w:rPr>
      </w:r>
    </w:p>
    <w:p>
      <w:pPr>
        <w:pStyle w:val="TextBody"/>
        <w:spacing w:lineRule="auto" w:line="240"/>
        <w:jc w:val="center"/>
        <w:rPr>
          <w:b/>
          <w:b/>
          <w:sz w:val="24"/>
          <w:lang w:val="uk-UA"/>
        </w:rPr>
      </w:pPr>
      <w:r>
        <w:rPr>
          <w:b/>
          <w:sz w:val="24"/>
          <w:lang w:val="uk-UA"/>
        </w:rPr>
        <w:t>НАЦІОНАЛЬНИЙ ТЕХНІЧНИЙ УНІВЕРСИТЕТ</w:t>
      </w:r>
    </w:p>
    <w:p>
      <w:pPr>
        <w:pStyle w:val="TextBody"/>
        <w:spacing w:lineRule="auto" w:line="240"/>
        <w:jc w:val="center"/>
        <w:rPr>
          <w:b/>
          <w:b/>
          <w:sz w:val="24"/>
          <w:lang w:val="uk-UA"/>
        </w:rPr>
      </w:pPr>
      <w:r>
        <w:rPr>
          <w:b/>
          <w:sz w:val="24"/>
          <w:lang w:val="uk-UA"/>
        </w:rPr>
        <w:t>«ХАРКІВСЬКИЙ ПОЛІТЕХНІЧНИЙ ІНСТИТУТ»</w:t>
      </w:r>
    </w:p>
    <w:p>
      <w:pPr>
        <w:pStyle w:val="TextBody"/>
        <w:spacing w:lineRule="auto" w:line="240"/>
        <w:jc w:val="center"/>
        <w:rPr>
          <w:szCs w:val="28"/>
          <w:lang w:val="uk-UA"/>
        </w:rPr>
      </w:pPr>
      <w:r>
        <w:rPr>
          <w:szCs w:val="28"/>
          <w:lang w:val="uk-UA"/>
        </w:rPr>
      </w:r>
    </w:p>
    <w:p>
      <w:pPr>
        <w:pStyle w:val="Normal"/>
        <w:spacing w:lineRule="auto" w:line="240"/>
        <w:ind w:left="0" w:right="0" w:hanging="0"/>
        <w:jc w:val="center"/>
        <w:rPr>
          <w:szCs w:val="28"/>
          <w:lang w:val="uk-UA"/>
        </w:rPr>
      </w:pPr>
      <w:r>
        <w:rPr>
          <w:szCs w:val="28"/>
          <w:lang w:val="uk-UA"/>
        </w:rPr>
      </w:r>
    </w:p>
    <w:p>
      <w:pPr>
        <w:pStyle w:val="TextBody"/>
        <w:spacing w:lineRule="auto" w:line="312"/>
        <w:rPr/>
      </w:pPr>
      <w:r>
        <w:rPr>
          <w:lang w:val="uk-UA"/>
        </w:rPr>
        <w:t xml:space="preserve">Інститут </w:t>
      </w:r>
      <w:r>
        <w:rPr>
          <w:u w:val="single"/>
          <w:lang w:val="uk-UA"/>
        </w:rPr>
        <w:t>Комп’ютерних наук та інформаційних технологій</w:t>
      </w:r>
    </w:p>
    <w:p>
      <w:pPr>
        <w:pStyle w:val="TextBody"/>
        <w:spacing w:lineRule="auto" w:line="312"/>
        <w:rPr/>
      </w:pPr>
      <w:r>
        <w:rPr>
          <w:lang w:val="uk-UA"/>
        </w:rPr>
        <w:t xml:space="preserve">Кафедра </w:t>
      </w:r>
      <w:r>
        <w:rPr>
          <w:u w:val="single"/>
          <w:lang w:val="uk-UA"/>
        </w:rPr>
        <w:t>Програмної інженерії та інтелектуальних технологій управління</w:t>
      </w:r>
    </w:p>
    <w:p>
      <w:pPr>
        <w:pStyle w:val="TextBody"/>
        <w:spacing w:lineRule="auto" w:line="312"/>
        <w:rPr/>
      </w:pPr>
      <w:r>
        <w:rPr>
          <w:lang w:val="uk-UA"/>
        </w:rPr>
        <w:t>Спеціальність</w:t>
      </w:r>
      <w:r>
        <w:rPr>
          <w:sz w:val="24"/>
          <w:lang w:val="uk-UA"/>
        </w:rPr>
        <w:t xml:space="preserve"> </w:t>
      </w:r>
      <w:r>
        <w:rPr>
          <w:szCs w:val="28"/>
          <w:u w:val="single"/>
          <w:lang w:val="uk-UA"/>
        </w:rPr>
        <w:t>122 Комп’ютерні науки</w:t>
      </w:r>
      <w:del w:id="75" w:author="Unknown Author" w:date="2022-11-30T06:40:25Z">
        <w:r>
          <w:rPr>
            <w:szCs w:val="28"/>
            <w:u w:val="single"/>
            <w:lang w:val="uk-UA"/>
          </w:rPr>
          <w:tab/>
          <w:tab/>
          <w:delText xml:space="preserve"> </w:delText>
          <w:tab/>
        </w:r>
      </w:del>
      <w:del w:id="76" w:author="Unknown Author" w:date="2022-11-30T06:42:10Z">
        <w:r>
          <w:rPr>
            <w:szCs w:val="28"/>
            <w:u w:val="single"/>
            <w:lang w:val="uk-UA"/>
          </w:rPr>
          <w:delText xml:space="preserve"> </w:delText>
        </w:r>
      </w:del>
    </w:p>
    <w:p>
      <w:pPr>
        <w:pStyle w:val="TextBody"/>
        <w:spacing w:lineRule="auto" w:line="312"/>
        <w:rPr/>
      </w:pPr>
      <w:r>
        <w:rPr>
          <w:lang w:val="uk-UA"/>
        </w:rPr>
        <w:t>Освітня програма</w:t>
      </w:r>
      <w:r>
        <w:rPr>
          <w:sz w:val="24"/>
          <w:lang w:val="uk-UA"/>
        </w:rPr>
        <w:t xml:space="preserve"> </w:t>
      </w:r>
      <w:r>
        <w:rPr>
          <w:szCs w:val="28"/>
          <w:u w:val="single"/>
          <w:lang w:val="uk-UA"/>
        </w:rPr>
        <w:t>Комп’ютерні науки та інтелектуальні системи</w:t>
      </w:r>
      <w:r>
        <w:rPr>
          <w:szCs w:val="28"/>
          <w:lang w:val="uk-UA"/>
        </w:rPr>
        <w:t>________</w:t>
      </w:r>
    </w:p>
    <w:p>
      <w:pPr>
        <w:pStyle w:val="TextBody"/>
        <w:spacing w:lineRule="auto" w:line="312"/>
        <w:rPr>
          <w:szCs w:val="28"/>
          <w:lang w:val="uk-UA"/>
        </w:rPr>
      </w:pPr>
      <w:r>
        <w:rPr>
          <w:szCs w:val="28"/>
          <w:lang w:val="uk-UA"/>
        </w:rPr>
      </w:r>
    </w:p>
    <w:p>
      <w:pPr>
        <w:pStyle w:val="TextBody"/>
        <w:spacing w:lineRule="auto" w:line="312"/>
        <w:rPr>
          <w:u w:val="single"/>
          <w:lang w:val="uk-UA"/>
        </w:rPr>
      </w:pPr>
      <w:r>
        <w:rPr>
          <w:u w:val="single"/>
          <w:lang w:val="uk-UA"/>
        </w:rPr>
      </w:r>
    </w:p>
    <w:p>
      <w:pPr>
        <w:pStyle w:val="TextBody"/>
        <w:spacing w:lineRule="auto" w:line="240"/>
        <w:rPr>
          <w:lang w:val="uk-UA"/>
        </w:rPr>
      </w:pPr>
      <w:r>
        <w:rPr>
          <w:lang w:val="uk-UA"/>
        </w:rPr>
      </w:r>
    </w:p>
    <w:p>
      <w:pPr>
        <w:pStyle w:val="TextBody"/>
        <w:spacing w:lineRule="auto" w:line="288"/>
        <w:rPr>
          <w:lang w:val="uk-UA"/>
        </w:rPr>
      </w:pPr>
      <w:r>
        <w:rPr>
          <w:lang w:val="uk-UA"/>
        </w:rPr>
        <w:tab/>
        <w:tab/>
        <w:tab/>
        <w:tab/>
        <w:tab/>
        <w:tab/>
        <w:tab/>
      </w:r>
    </w:p>
    <w:p>
      <w:pPr>
        <w:pStyle w:val="TextBody"/>
        <w:spacing w:lineRule="auto" w:line="288"/>
        <w:rPr>
          <w:lang w:val="uk-UA"/>
        </w:rPr>
      </w:pPr>
      <w:r>
        <w:rPr>
          <w:lang w:val="uk-UA"/>
        </w:rPr>
      </w:r>
    </w:p>
    <w:p>
      <w:pPr>
        <w:pStyle w:val="TextBody"/>
        <w:spacing w:lineRule="auto" w:line="288"/>
        <w:rPr>
          <w:lang w:val="uk-UA"/>
        </w:rPr>
      </w:pPr>
      <w:r>
        <w:rPr>
          <w:lang w:val="uk-UA"/>
        </w:rPr>
      </w:r>
    </w:p>
    <w:p>
      <w:pPr>
        <w:pStyle w:val="TextBody"/>
        <w:spacing w:lineRule="auto" w:line="288"/>
        <w:rPr>
          <w:sz w:val="18"/>
          <w:szCs w:val="18"/>
          <w:lang w:val="uk-UA"/>
        </w:rPr>
      </w:pPr>
      <w:r>
        <w:rPr>
          <w:sz w:val="18"/>
          <w:szCs w:val="18"/>
          <w:lang w:val="uk-UA"/>
        </w:rPr>
      </w:r>
    </w:p>
    <w:p>
      <w:pPr>
        <w:pStyle w:val="TextBody"/>
        <w:spacing w:lineRule="auto" w:line="240"/>
        <w:rPr>
          <w:lang w:val="uk-UA"/>
        </w:rPr>
      </w:pPr>
      <w:r>
        <w:rPr>
          <w:lang w:val="uk-UA"/>
        </w:rPr>
      </w:r>
    </w:p>
    <w:p>
      <w:pPr>
        <w:pStyle w:val="TextBody"/>
        <w:spacing w:lineRule="auto" w:line="240"/>
        <w:rPr>
          <w:lang w:val="uk-UA"/>
        </w:rPr>
      </w:pPr>
      <w:r>
        <w:rPr>
          <w:lang w:val="uk-UA"/>
        </w:rPr>
      </w:r>
    </w:p>
    <w:p>
      <w:pPr>
        <w:pStyle w:val="TextBody"/>
        <w:spacing w:lineRule="auto" w:line="240" w:before="0" w:after="120"/>
        <w:jc w:val="center"/>
        <w:rPr>
          <w:b/>
          <w:b/>
          <w:lang w:val="uk-UA"/>
        </w:rPr>
      </w:pPr>
      <w:r>
        <w:rPr>
          <w:b/>
          <w:lang w:val="uk-UA"/>
        </w:rPr>
        <w:t>ІЛЮСТРАТИВНІ МАТЕРІАЛИ</w:t>
      </w:r>
    </w:p>
    <w:p>
      <w:pPr>
        <w:pStyle w:val="TextBody"/>
        <w:spacing w:lineRule="auto" w:line="240"/>
        <w:jc w:val="left"/>
        <w:rPr>
          <w:szCs w:val="28"/>
          <w:u w:val="single"/>
          <w:lang w:val="uk-UA"/>
        </w:rPr>
      </w:pPr>
      <w:r>
        <w:rPr>
          <w:szCs w:val="28"/>
          <w:u w:val="single"/>
          <w:lang w:val="uk-UA"/>
        </w:rPr>
      </w:r>
    </w:p>
    <w:p>
      <w:pPr>
        <w:pStyle w:val="TextBody"/>
        <w:spacing w:lineRule="auto" w:line="240"/>
        <w:jc w:val="left"/>
        <w:rPr>
          <w:szCs w:val="28"/>
          <w:u w:val="single"/>
          <w:lang w:val="uk-UA"/>
        </w:rPr>
      </w:pPr>
      <w:r>
        <w:rPr>
          <w:szCs w:val="28"/>
          <w:u w:val="single"/>
          <w:lang w:val="uk-UA"/>
        </w:rPr>
      </w:r>
    </w:p>
    <w:p>
      <w:pPr>
        <w:pStyle w:val="TextBody"/>
        <w:spacing w:lineRule="auto" w:line="240"/>
        <w:jc w:val="left"/>
        <w:rPr>
          <w:lang w:val="uk-UA"/>
        </w:rPr>
      </w:pPr>
      <w:r>
        <w:rPr>
          <w:lang w:val="uk-UA"/>
        </w:rPr>
      </w:r>
    </w:p>
    <w:p>
      <w:pPr>
        <w:pStyle w:val="TextBody"/>
        <w:jc w:val="left"/>
        <w:rPr/>
      </w:pPr>
      <w:r>
        <w:rPr>
          <w:lang w:val="uk-UA"/>
        </w:rPr>
        <w:t xml:space="preserve">Тема </w:t>
      </w:r>
      <w:r>
        <w:rPr>
          <w:szCs w:val="28"/>
          <w:lang w:val="uk-UA"/>
        </w:rPr>
        <w:t xml:space="preserve">роботи </w:t>
      </w:r>
      <w:r>
        <w:rPr>
          <w:szCs w:val="28"/>
          <w:u w:val="single"/>
          <w:lang w:val="uk-UA"/>
        </w:rPr>
        <w:t> ???</w:t>
        <w:tab/>
        <w:tab/>
      </w:r>
    </w:p>
    <w:p>
      <w:pPr>
        <w:pStyle w:val="TextBody"/>
        <w:spacing w:lineRule="auto" w:line="240"/>
        <w:rPr>
          <w:lang w:val="uk-UA"/>
        </w:rPr>
      </w:pPr>
      <w:r>
        <w:rPr>
          <w:lang w:val="uk-UA"/>
        </w:rPr>
      </w:r>
    </w:p>
    <w:p>
      <w:pPr>
        <w:pStyle w:val="TextBody"/>
        <w:spacing w:lineRule="auto" w:line="240"/>
        <w:rPr>
          <w:lang w:val="uk-UA"/>
        </w:rPr>
      </w:pPr>
      <w:r>
        <w:rPr>
          <w:lang w:val="uk-UA"/>
        </w:rPr>
      </w:r>
    </w:p>
    <w:p>
      <w:pPr>
        <w:pStyle w:val="TextBody"/>
        <w:spacing w:lineRule="auto" w:line="240"/>
        <w:rPr/>
      </w:pPr>
      <w:r>
        <w:rPr>
          <w:lang w:val="uk-UA"/>
        </w:rPr>
        <w:t xml:space="preserve">Шифр роботи </w:t>
      </w:r>
      <w:del w:id="77" w:author="Unknown Author" w:date="2022-11-30T06:40:25Z">
        <w:r>
          <w:rPr>
            <w:lang w:val="uk-UA"/>
          </w:rPr>
          <w:delText xml:space="preserve">                        </w:delText>
        </w:r>
      </w:del>
      <w:del w:id="78" w:author="Unknown Author" w:date="2022-11-30T06:40:25Z">
        <w:r>
          <w:rPr>
            <w:u w:val="single"/>
            <w:lang w:val="uk-UA"/>
          </w:rPr>
          <w:tab/>
          <w:tab/>
        </w:r>
      </w:del>
      <w:r>
        <w:rPr>
          <w:u w:val="single"/>
          <w:lang w:val="uk-UA"/>
        </w:rPr>
        <w:t> КН-???.?</w:t>
      </w:r>
      <w:del w:id="79" w:author="Unknown Author" w:date="2022-11-30T06:40:25Z">
        <w:r>
          <w:rPr>
            <w:u w:val="single"/>
            <w:lang w:val="uk-UA"/>
          </w:rPr>
          <w:tab/>
          <w:delText xml:space="preserve"> </w:delText>
          <w:tab/>
        </w:r>
      </w:del>
      <w:del w:id="80" w:author="Unknown Author" w:date="2022-11-30T06:42:10Z">
        <w:r>
          <w:rPr>
            <w:u w:val="single"/>
            <w:lang w:val="uk-UA"/>
          </w:rPr>
          <w:delText xml:space="preserve"> </w:delText>
        </w:r>
      </w:del>
    </w:p>
    <w:p>
      <w:pPr>
        <w:pStyle w:val="TextBody"/>
        <w:spacing w:lineRule="auto" w:line="240"/>
        <w:rPr/>
      </w:pPr>
      <w:r>
        <w:rPr>
          <w:sz w:val="24"/>
          <w:lang w:val="uk-UA"/>
        </w:rPr>
        <w:t xml:space="preserve">                  </w:t>
      </w:r>
      <w:r>
        <w:rPr>
          <w:sz w:val="18"/>
          <w:szCs w:val="18"/>
          <w:lang w:val="uk-UA"/>
        </w:rPr>
        <w:t>(група, номер теми за наказом)</w:t>
      </w:r>
    </w:p>
    <w:p>
      <w:pPr>
        <w:pStyle w:val="TextBody"/>
        <w:spacing w:lineRule="auto" w:line="240"/>
        <w:rPr>
          <w:szCs w:val="28"/>
          <w:lang w:val="uk-UA"/>
        </w:rPr>
      </w:pPr>
      <w:r>
        <w:rPr>
          <w:szCs w:val="28"/>
          <w:lang w:val="uk-UA"/>
        </w:rPr>
      </w:r>
    </w:p>
    <w:p>
      <w:pPr>
        <w:pStyle w:val="TextBody"/>
        <w:spacing w:lineRule="auto" w:line="240"/>
        <w:rPr>
          <w:szCs w:val="28"/>
          <w:lang w:val="uk-UA"/>
        </w:rPr>
      </w:pPr>
      <w:r>
        <w:rPr>
          <w:szCs w:val="28"/>
          <w:lang w:val="uk-UA"/>
        </w:rPr>
      </w:r>
    </w:p>
    <w:p>
      <w:pPr>
        <w:pStyle w:val="HangingIndent"/>
        <w:rPr/>
      </w:pPr>
      <w:r>
        <w:rPr>
          <w:lang w:val="uk-UA"/>
        </w:rPr>
        <w:t>Виконавець</w:t>
      </w:r>
      <w:r>
        <w:rPr>
          <w:sz w:val="24"/>
          <w:lang w:val="uk-UA"/>
        </w:rPr>
        <w:t xml:space="preserve"> </w:t>
      </w:r>
      <w:r>
        <w:rPr>
          <w:szCs w:val="28"/>
          <w:u w:val="single"/>
          <w:lang w:val="uk-UA"/>
        </w:rPr>
        <w:t>                                                                              ???</w:t>
      </w:r>
    </w:p>
    <w:p>
      <w:pPr>
        <w:pStyle w:val="TextBody"/>
        <w:spacing w:lineRule="auto" w:line="240" w:before="0" w:after="120"/>
        <w:rPr/>
      </w:pPr>
      <w:del w:id="81" w:author="Unknown Author" w:date="2022-11-30T06:40:25Z">
        <w:r>
          <w:rPr>
            <w:sz w:val="24"/>
            <w:lang w:val="uk-UA"/>
          </w:rPr>
          <w:tab/>
          <w:tab/>
        </w:r>
      </w:del>
      <w:ins w:id="82" w:author="Unknown Author" w:date="2022-11-30T06:42:10Z">
        <w:r>
          <w:rPr>
            <w:sz w:val="24"/>
            <w:lang w:val="uk-UA"/>
          </w:rPr>
          <w:t xml:space="preserve"> </w:t>
        </w:r>
      </w:ins>
      <w:del w:id="83" w:author="Unknown Author" w:date="2022-11-30T06:40:25Z">
        <w:r>
          <w:rPr>
            <w:sz w:val="24"/>
            <w:lang w:val="uk-UA"/>
          </w:rPr>
          <w:tab/>
        </w:r>
      </w:del>
      <w:del w:id="84" w:author="Unknown Author" w:date="2022-11-30T06:42:10Z">
        <w:r>
          <w:rPr>
            <w:sz w:val="24"/>
            <w:lang w:val="uk-UA"/>
          </w:rPr>
          <w:delText xml:space="preserve"> </w:delText>
        </w:r>
      </w:del>
      <w:del w:id="85" w:author="Unknown Author" w:date="2022-11-30T06:40:25Z">
        <w:r>
          <w:rPr>
            <w:sz w:val="24"/>
            <w:lang w:val="uk-UA"/>
          </w:rPr>
          <w:tab/>
        </w:r>
      </w:del>
      <w:del w:id="86" w:author="Unknown Author" w:date="2022-11-30T06:42:10Z">
        <w:r>
          <w:rPr>
            <w:sz w:val="24"/>
            <w:lang w:val="uk-UA"/>
          </w:rPr>
          <w:delText xml:space="preserve"> </w:delText>
        </w:r>
      </w:del>
      <w:del w:id="87" w:author="Unknown Author" w:date="2022-11-30T06:40:25Z">
        <w:r>
          <w:rPr>
            <w:sz w:val="24"/>
            <w:lang w:val="uk-UA"/>
          </w:rPr>
          <w:tab/>
        </w:r>
      </w:del>
      <w:del w:id="88" w:author="Unknown Author" w:date="2022-11-30T06:42:10Z">
        <w:r>
          <w:rPr>
            <w:sz w:val="24"/>
            <w:lang w:val="uk-UA"/>
          </w:rPr>
          <w:delText xml:space="preserve"> </w:delText>
        </w:r>
      </w:del>
      <w:ins w:id="89" w:author="Unknown Author" w:date="2022-11-30T06:40:25Z">
        <w:r>
          <w:rPr>
            <w:sz w:val="24"/>
            <w:lang w:val="uk-UA"/>
          </w:rPr>
          <w:t xml:space="preserve"> </w:t>
        </w:r>
      </w:ins>
      <w:r>
        <w:rPr>
          <w:sz w:val="18"/>
          <w:szCs w:val="18"/>
          <w:lang w:val="uk-UA"/>
        </w:rPr>
        <w:t>(прізвище, ім’я, по-батькові)</w:t>
      </w:r>
    </w:p>
    <w:p>
      <w:pPr>
        <w:pStyle w:val="TextBody"/>
        <w:spacing w:lineRule="auto" w:line="240"/>
        <w:rPr>
          <w:lang w:val="uk-UA"/>
        </w:rPr>
      </w:pPr>
      <w:r>
        <w:rPr>
          <w:lang w:val="uk-UA"/>
        </w:rPr>
      </w:r>
    </w:p>
    <w:p>
      <w:pPr>
        <w:pStyle w:val="TextBody"/>
        <w:spacing w:lineRule="auto" w:line="240"/>
        <w:rPr/>
      </w:pPr>
      <w:r>
        <w:rPr>
          <w:lang w:val="uk-UA"/>
        </w:rPr>
        <w:t xml:space="preserve">Керівник      </w:t>
      </w:r>
      <w:r>
        <w:rPr>
          <w:szCs w:val="28"/>
          <w:u w:val="single"/>
          <w:lang w:val="uk-UA"/>
        </w:rPr>
        <w:tab/>
        <w:t xml:space="preserve">                                                            доцент Андрій КОПП</w:t>
      </w:r>
    </w:p>
    <w:p>
      <w:pPr>
        <w:pStyle w:val="TextBody"/>
        <w:spacing w:lineRule="auto" w:line="240"/>
        <w:rPr/>
      </w:pPr>
      <w:del w:id="90" w:author="Unknown Author" w:date="2022-11-30T06:40:25Z">
        <w:r>
          <w:rPr>
            <w:sz w:val="24"/>
            <w:lang w:val="uk-UA"/>
          </w:rPr>
          <w:tab/>
        </w:r>
      </w:del>
      <w:del w:id="91" w:author="Unknown Author" w:date="2022-11-30T06:42:10Z">
        <w:r>
          <w:rPr>
            <w:sz w:val="24"/>
            <w:lang w:val="uk-UA"/>
          </w:rPr>
          <w:delText xml:space="preserve"> </w:delText>
        </w:r>
      </w:del>
      <w:del w:id="92" w:author="Unknown Author" w:date="2022-11-30T06:40:25Z">
        <w:r>
          <w:rPr>
            <w:sz w:val="24"/>
            <w:lang w:val="uk-UA"/>
          </w:rPr>
          <w:tab/>
        </w:r>
      </w:del>
      <w:del w:id="93" w:author="Unknown Author" w:date="2022-11-30T06:42:10Z">
        <w:r>
          <w:rPr>
            <w:sz w:val="24"/>
            <w:lang w:val="uk-UA"/>
          </w:rPr>
          <w:delText xml:space="preserve"> </w:delText>
        </w:r>
      </w:del>
      <w:del w:id="94" w:author="Unknown Author" w:date="2022-11-30T06:40:25Z">
        <w:r>
          <w:rPr>
            <w:sz w:val="24"/>
            <w:lang w:val="uk-UA"/>
          </w:rPr>
          <w:tab/>
        </w:r>
      </w:del>
      <w:del w:id="95" w:author="Unknown Author" w:date="2022-11-30T06:42:10Z">
        <w:r>
          <w:rPr>
            <w:sz w:val="24"/>
            <w:lang w:val="uk-UA"/>
          </w:rPr>
          <w:delText xml:space="preserve"> </w:delText>
        </w:r>
      </w:del>
      <w:del w:id="96" w:author="Unknown Author" w:date="2022-11-30T06:40:25Z">
        <w:r>
          <w:rPr>
            <w:sz w:val="24"/>
            <w:lang w:val="uk-UA"/>
          </w:rPr>
          <w:tab/>
          <w:tab/>
        </w:r>
      </w:del>
      <w:ins w:id="97" w:author="Unknown Author" w:date="2022-11-30T06:40:25Z">
        <w:r>
          <w:rPr>
            <w:sz w:val="24"/>
            <w:lang w:val="uk-UA"/>
          </w:rPr>
          <w:t xml:space="preserve"> </w:t>
        </w:r>
      </w:ins>
      <w:r>
        <w:rPr>
          <w:sz w:val="18"/>
          <w:szCs w:val="18"/>
          <w:lang w:val="uk-UA"/>
        </w:rPr>
        <w:t>(посада, прізвище, ім’я, по-батькові)</w:t>
      </w:r>
    </w:p>
    <w:p>
      <w:pPr>
        <w:pStyle w:val="TextBody"/>
        <w:spacing w:lineRule="auto" w:line="240"/>
        <w:jc w:val="center"/>
        <w:rPr>
          <w:szCs w:val="28"/>
          <w:lang w:val="uk-UA"/>
        </w:rPr>
      </w:pPr>
      <w:r>
        <w:rPr>
          <w:szCs w:val="28"/>
          <w:lang w:val="uk-UA"/>
        </w:rPr>
      </w:r>
    </w:p>
    <w:p>
      <w:pPr>
        <w:pStyle w:val="TextBody"/>
        <w:spacing w:lineRule="auto" w:line="240"/>
        <w:jc w:val="center"/>
        <w:rPr>
          <w:szCs w:val="28"/>
          <w:lang w:val="uk-UA"/>
        </w:rPr>
      </w:pPr>
      <w:r>
        <w:rPr>
          <w:szCs w:val="28"/>
          <w:lang w:val="uk-UA"/>
        </w:rPr>
      </w:r>
    </w:p>
    <w:p>
      <w:pPr>
        <w:pStyle w:val="TextBody"/>
        <w:spacing w:lineRule="auto" w:line="240"/>
        <w:jc w:val="center"/>
        <w:rPr>
          <w:szCs w:val="28"/>
          <w:lang w:val="uk-UA"/>
        </w:rPr>
      </w:pPr>
      <w:r>
        <w:rPr>
          <w:szCs w:val="28"/>
          <w:lang w:val="uk-UA"/>
        </w:rPr>
      </w:r>
    </w:p>
    <w:p>
      <w:pPr>
        <w:pStyle w:val="TextBody"/>
        <w:spacing w:lineRule="auto" w:line="240"/>
        <w:jc w:val="center"/>
        <w:rPr>
          <w:szCs w:val="28"/>
          <w:lang w:val="uk-UA"/>
        </w:rPr>
      </w:pPr>
      <w:r>
        <w:rPr>
          <w:szCs w:val="28"/>
          <w:lang w:val="uk-UA"/>
        </w:rPr>
      </w:r>
    </w:p>
    <w:p>
      <w:pPr>
        <w:pStyle w:val="TextBody"/>
        <w:spacing w:lineRule="auto" w:line="240"/>
        <w:jc w:val="center"/>
        <w:rPr>
          <w:szCs w:val="28"/>
          <w:lang w:val="uk-UA"/>
        </w:rPr>
      </w:pPr>
      <w:r>
        <w:rPr>
          <w:szCs w:val="28"/>
          <w:lang w:val="uk-UA"/>
        </w:rPr>
      </w:r>
    </w:p>
    <w:p>
      <w:pPr>
        <w:sectPr>
          <w:headerReference w:type="default" r:id="rId25"/>
          <w:footerReference w:type="default" r:id="rId26"/>
          <w:type w:val="nextPage"/>
          <w:pgSz w:w="11906" w:h="16838"/>
          <w:pgMar w:left="1985" w:right="851" w:header="0" w:top="1134" w:footer="0" w:bottom="1134" w:gutter="0"/>
          <w:pgNumType w:start="2" w:fmt="decimal"/>
          <w:formProt w:val="false"/>
          <w:textDirection w:val="lrTb"/>
          <w:docGrid w:type="default" w:linePitch="381" w:charSpace="0"/>
        </w:sectPr>
        <w:pStyle w:val="TextBody"/>
        <w:spacing w:lineRule="auto" w:line="240"/>
        <w:jc w:val="center"/>
        <w:rPr>
          <w:lang w:val="uk-UA"/>
        </w:rPr>
      </w:pPr>
      <w:r>
        <w:rPr>
          <w:lang w:val="uk-UA"/>
        </w:rPr>
        <w:t>Харків 20??</w:t>
      </w:r>
    </w:p>
    <w:p>
      <w:pPr>
        <w:pStyle w:val="Normal"/>
        <w:ind w:left="0" w:right="0" w:hanging="0"/>
        <w:jc w:val="center"/>
        <w:rPr>
          <w:lang w:val="uk-UA"/>
        </w:rPr>
      </w:pPr>
      <w:r>
        <w:rPr>
          <w:lang w:val="uk-UA"/>
        </w:rPr>
      </w:r>
    </w:p>
    <w:p>
      <w:pPr>
        <w:pStyle w:val="Style14"/>
        <w:ind w:left="0" w:right="0" w:firstLine="709"/>
        <w:rPr/>
      </w:pPr>
      <w:r>
        <w:rPr/>
      </w:r>
    </w:p>
    <w:sectPr>
      <w:headerReference w:type="default" r:id="rId27"/>
      <w:footerReference w:type="default" r:id="rId28"/>
      <w:type w:val="nextPage"/>
      <w:pgSz w:w="11906" w:h="16838"/>
      <w:pgMar w:left="1134" w:right="567" w:header="510" w:top="1134" w:footer="510" w:bottom="1134" w:gutter="0"/>
      <w:pgNumType w:start="2"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11-27T11:51:22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uk-UA" w:bidi="ar-SA" w:eastAsia="uk-UA"/>
        </w:rPr>
        <w:t>Додати лінку на дослідження</w:t>
      </w:r>
    </w:p>
    <w:p>
      <w:r>
        <w:rPr>
          <w:rFonts w:ascii="Liberation Serif" w:hAnsi="Liberation Serif" w:eastAsia="DejaVu Sans" w:cs="DejaVu Sans"/>
          <w:sz w:val="24"/>
          <w:lang w:val="en-US" w:eastAsia="en-US" w:bidi="en-US"/>
        </w:rPr>
      </w:r>
    </w:p>
  </w:comment>
  <w:comment w:id="1" w:author="Unknown Author" w:date="2022-11-27T11:50:5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uk-UA" w:bidi="ar-SA" w:eastAsia="uk-UA"/>
        </w:rPr>
        <w:t>Додати назву захворювання</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ambria Math">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09"/>
      <w:rPr>
        <w:lang w:val="uk-UA"/>
      </w:rPr>
    </w:pPr>
    <w:r>
      <w:rPr>
        <w:lang w:val="uk-UA"/>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09"/>
      <w:rPr>
        <w:lang w:val="uk-UA"/>
      </w:rPr>
    </w:pPr>
    <w:r>
      <w:rPr>
        <w:lang w:val="uk-U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360" w:firstLine="709"/>
      <w:rPr>
        <w:lang w:val="uk-UA"/>
      </w:rPr>
    </w:pPr>
    <w:r>
      <w:rPr>
        <w:lang w:val="uk-UA"/>
      </w:rPr>
      <mc:AlternateContent>
        <mc:Choice Requires="wps">
          <w:drawing>
            <wp:anchor behindDoc="1" distT="0" distB="0" distL="0" distR="0" simplePos="0" locked="0" layoutInCell="1" allowOverlap="1" relativeHeight="43">
              <wp:simplePos x="0" y="0"/>
              <wp:positionH relativeFrom="margin">
                <wp:align>right</wp:align>
              </wp:positionH>
              <wp:positionV relativeFrom="paragraph">
                <wp:posOffset>635</wp:posOffset>
              </wp:positionV>
              <wp:extent cx="631190" cy="204470"/>
              <wp:effectExtent l="0" t="0" r="0" b="0"/>
              <wp:wrapSquare wrapText="largest"/>
              <wp:docPr id="10" name="Frame9"/>
              <a:graphic xmlns:a="http://schemas.openxmlformats.org/drawingml/2006/main">
                <a:graphicData uri="http://schemas.microsoft.com/office/word/2010/wordprocessingShape">
                  <wps:wsp>
                    <wps:cNvSpPr/>
                    <wps:spPr>
                      <a:xfrm>
                        <a:off x="0" y="0"/>
                        <a:ext cx="630720" cy="203760"/>
                      </a:xfrm>
                      <a:prstGeom prst="rect">
                        <a:avLst/>
                      </a:prstGeom>
                      <a:noFill/>
                      <a:ln>
                        <a:noFill/>
                      </a:ln>
                    </wps:spPr>
                    <wps:style>
                      <a:lnRef idx="0"/>
                      <a:fillRef idx="0"/>
                      <a:effectRef idx="0"/>
                      <a:fontRef idx="minor"/>
                    </wps:style>
                    <wps:bodyPr/>
                  </wps:wsp>
                </a:graphicData>
              </a:graphic>
            </wp:anchor>
          </w:drawing>
        </mc:Choice>
        <mc:Fallback>
          <w:pict>
            <v:rect id="shape_0" ID="Frame9" stroked="f" style="position:absolute;margin-left:460.55pt;margin-top:0.05pt;width:49.6pt;height:16pt;mso-position-horizontal:right;mso-position-horizontal-relative:margin">
              <w10:wrap type="none"/>
              <v:fill o:detectmouseclick="t" on="false"/>
              <v:stroke color="#3465a4" joinstyle="round" endcap="fla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uk-UA"/>
      </w:rPr>
    </w:pPr>
    <w:r>
      <w:rPr>
        <w:lang w:val="uk-UA"/>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360" w:firstLine="709"/>
      <w:rPr>
        <w:lang w:val="uk-UA"/>
      </w:rPr>
    </w:pPr>
    <w:r>
      <w:rPr>
        <w:lang w:val="uk-UA"/>
      </w:rPr>
      <mc:AlternateContent>
        <mc:Choice Requires="wps">
          <w:drawing>
            <wp:anchor behindDoc="1" distT="0" distB="0" distL="0" distR="0" simplePos="0" locked="0" layoutInCell="1" allowOverlap="1" relativeHeight="44">
              <wp:simplePos x="0" y="0"/>
              <wp:positionH relativeFrom="margin">
                <wp:align>right</wp:align>
              </wp:positionH>
              <wp:positionV relativeFrom="paragraph">
                <wp:posOffset>635</wp:posOffset>
              </wp:positionV>
              <wp:extent cx="542290" cy="204470"/>
              <wp:effectExtent l="0" t="0" r="0" b="0"/>
              <wp:wrapSquare wrapText="largest"/>
              <wp:docPr id="11" name="Frame2"/>
              <a:graphic xmlns:a="http://schemas.openxmlformats.org/drawingml/2006/main">
                <a:graphicData uri="http://schemas.microsoft.com/office/word/2010/wordprocessingShape">
                  <wps:wsp>
                    <wps:cNvSpPr/>
                    <wps:spPr>
                      <a:xfrm>
                        <a:off x="0" y="0"/>
                        <a:ext cx="541800" cy="20376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467.55pt;margin-top:0.05pt;width:42.6pt;height:16pt;mso-position-horizontal:right;mso-position-horizontal-relative:margin">
              <w10:wrap type="none"/>
              <v:fill o:detectmouseclick="t" on="false"/>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tabs>
          <w:tab w:val="num" w:pos="0"/>
        </w:tabs>
        <w:ind w:left="0" w:firstLine="709"/>
      </w:pPr>
      <w:rPr>
        <w:rFonts w:ascii="Symbol" w:hAnsi="Symbol" w:cs="Symbol" w:hint="default"/>
      </w:rPr>
    </w:lvl>
    <w:lvl w:ilvl="1">
      <w:start w:val="1"/>
      <w:numFmt w:val="bullet"/>
      <w:suff w:val="space"/>
      <w:lvlText w:val=""/>
      <w:lvlJc w:val="left"/>
      <w:pPr>
        <w:tabs>
          <w:tab w:val="num" w:pos="0"/>
        </w:tabs>
        <w:ind w:left="0" w:firstLine="709"/>
      </w:pPr>
      <w:rPr>
        <w:rFonts w:ascii="Symbol" w:hAnsi="Symbol" w:cs="Symbol" w:hint="default"/>
      </w:rPr>
    </w:lvl>
    <w:lvl w:ilvl="2">
      <w:start w:val="1"/>
      <w:numFmt w:val="bullet"/>
      <w:suff w:val="space"/>
      <w:lvlText w:val=""/>
      <w:lvlJc w:val="left"/>
      <w:pPr>
        <w:tabs>
          <w:tab w:val="num" w:pos="0"/>
        </w:tabs>
        <w:ind w:left="6691" w:hanging="3856"/>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lowerLetter"/>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lvl w:ilvl="0">
      <w:start w:val="1"/>
      <w:numFmt w:val="decimal"/>
      <w:suff w:val="space"/>
      <w:lvlText w:val="%1"/>
      <w:lvlJc w:val="left"/>
      <w:pPr>
        <w:tabs>
          <w:tab w:val="num" w:pos="0"/>
        </w:tabs>
        <w:ind w:left="0" w:firstLine="709"/>
      </w:pPr>
      <w:rPr>
        <w:sz w:val="28"/>
      </w:rPr>
    </w:lvl>
    <w:lvl w:ilvl="1">
      <w:start w:val="1"/>
      <w:numFmt w:val="bullet"/>
      <w:suff w:val="space"/>
      <w:lvlText w:val=""/>
      <w:lvlJc w:val="left"/>
      <w:pPr>
        <w:tabs>
          <w:tab w:val="num" w:pos="0"/>
        </w:tabs>
        <w:ind w:left="0" w:firstLine="1418"/>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11"/>
    <w:lvlOverride w:ilvl="0">
      <w:startOverride w:val="1"/>
    </w:lvlOverride>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w="http://schemas.openxmlformats.org/wordprocessingml/2006/main">
  <w:zoom w:percent="100"/>
  <w:defaultTabStop w:val="1134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uk-UA" w:eastAsia="uk-UA"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09"/>
      <w:jc w:val="both"/>
    </w:pPr>
    <w:rPr>
      <w:rFonts w:ascii="Times New Roman" w:hAnsi="Times New Roman" w:eastAsia="Times New Roman" w:cs="Times New Roman"/>
      <w:color w:val="auto"/>
      <w:kern w:val="0"/>
      <w:sz w:val="28"/>
      <w:szCs w:val="24"/>
      <w:lang w:val="uk-UA" w:eastAsia="ru-RU" w:bidi="ar-SA"/>
    </w:rPr>
  </w:style>
  <w:style w:type="paragraph" w:styleId="Heading1">
    <w:name w:val="Heading 1"/>
    <w:basedOn w:val="Normal"/>
    <w:next w:val="Normal"/>
    <w:qFormat/>
    <w:pPr>
      <w:keepNext w:val="true"/>
      <w:keepLines/>
      <w:pageBreakBefore/>
      <w:suppressAutoHyphens w:val="true"/>
      <w:spacing w:before="0" w:after="420"/>
      <w:ind w:left="0" w:right="0" w:hanging="0"/>
      <w:jc w:val="center"/>
      <w:outlineLvl w:val="0"/>
    </w:pPr>
    <w:rPr>
      <w:rFonts w:cs="Arial"/>
      <w:b/>
      <w:bCs/>
      <w:caps/>
      <w:kern w:val="2"/>
      <w:szCs w:val="28"/>
    </w:rPr>
  </w:style>
  <w:style w:type="paragraph" w:styleId="Heading2">
    <w:name w:val="Heading 2"/>
    <w:basedOn w:val="Normal"/>
    <w:next w:val="Normal"/>
    <w:qFormat/>
    <w:pPr>
      <w:keepNext w:val="true"/>
      <w:keepLines/>
      <w:ind w:left="0" w:right="0" w:firstLine="709"/>
      <w:outlineLvl w:val="1"/>
    </w:pPr>
    <w:rPr>
      <w:rFonts w:cs="Arial"/>
      <w:b/>
      <w:bCs/>
      <w:iCs/>
      <w:szCs w:val="28"/>
    </w:rPr>
  </w:style>
  <w:style w:type="paragraph" w:styleId="Heading3">
    <w:name w:val="Heading 3"/>
    <w:basedOn w:val="Normal"/>
    <w:next w:val="Normal"/>
    <w:qFormat/>
    <w:pPr>
      <w:keepNext w:val="true"/>
      <w:keepLines/>
      <w:ind w:left="0" w:right="0" w:firstLine="709"/>
      <w:outlineLvl w:val="2"/>
    </w:pPr>
    <w:rPr>
      <w:rFonts w:cs="Arial"/>
      <w:b/>
      <w:bCs/>
      <w:szCs w:val="26"/>
    </w:rPr>
  </w:style>
  <w:style w:type="paragraph" w:styleId="Heading4">
    <w:name w:val="Heading 4"/>
    <w:basedOn w:val="Normal"/>
    <w:next w:val="Normal"/>
    <w:qFormat/>
    <w:pPr>
      <w:keepNext w:val="true"/>
      <w:keepLines/>
      <w:ind w:left="0" w:right="0" w:firstLine="709"/>
      <w:outlineLvl w:val="3"/>
    </w:pPr>
    <w:rPr>
      <w:b/>
      <w:bCs/>
      <w:szCs w:val="28"/>
    </w:rPr>
  </w:style>
  <w:style w:type="character" w:styleId="DefaultParagraphFont">
    <w:name w:val="Default Paragraph Font"/>
    <w:qFormat/>
    <w:rPr/>
  </w:style>
  <w:style w:type="character" w:styleId="InternetLink">
    <w:name w:val="Hyperlink"/>
    <w:rPr>
      <w:color w:val="0000FF"/>
      <w:u w:val="single"/>
    </w:rPr>
  </w:style>
  <w:style w:type="character" w:styleId="Pagenumber">
    <w:name w:val="page number"/>
    <w:basedOn w:val="DefaultParagraph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Style10">
    <w:name w:val="Основной текст Знак"/>
    <w:qFormat/>
    <w:rPr>
      <w:sz w:val="28"/>
      <w:lang w:eastAsia="ru-RU"/>
    </w:rPr>
  </w:style>
  <w:style w:type="character" w:styleId="1">
    <w:name w:val="Неразрешенное упоминание1"/>
    <w:basedOn w:val="DefaultParagraphFont"/>
    <w:qFormat/>
    <w:rPr>
      <w:color w:val="605E5C"/>
      <w:highlight w:val="lightGray"/>
    </w:rPr>
  </w:style>
  <w:style w:type="character" w:styleId="VisitedInternetLink">
    <w:name w:val="FollowedHyperlink"/>
    <w:basedOn w:val="DefaultParagraphFont"/>
    <w:rPr>
      <w:color w:val="954F72"/>
      <w:u w:val="single"/>
    </w:rPr>
  </w:style>
  <w:style w:type="character" w:styleId="PlaceholderText">
    <w:name w:val="Placeholder Text"/>
    <w:basedOn w:val="DefaultParagraphFont"/>
    <w:qFormat/>
    <w:rPr>
      <w:color w:val="808080"/>
    </w:rPr>
  </w:style>
  <w:style w:type="character" w:styleId="UnresolvedMention">
    <w:name w:val="Unresolved Mention"/>
    <w:basedOn w:val="DefaultParagraphFont"/>
    <w:qFormat/>
    <w:rPr>
      <w:color w:val="605E5C"/>
      <w:highlight w:val="lightGray"/>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0" w:right="0" w:hanging="0"/>
    </w:pPr>
    <w:rPr>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1">
    <w:name w:val="Содержание"/>
    <w:basedOn w:val="Normal"/>
    <w:autoRedefine/>
    <w:qFormat/>
    <w:pPr>
      <w:spacing w:before="0" w:after="420"/>
      <w:ind w:left="0" w:right="0" w:hanging="0"/>
      <w:jc w:val="center"/>
    </w:pPr>
    <w:rPr>
      <w:b/>
      <w:szCs w:val="20"/>
    </w:rPr>
  </w:style>
  <w:style w:type="paragraph" w:styleId="BalloonText">
    <w:name w:val="Balloon Text"/>
    <w:basedOn w:val="Normal"/>
    <w:qFormat/>
    <w:pPr/>
    <w:rPr>
      <w:rFonts w:ascii="Tahoma" w:hAnsi="Tahoma" w:cs="Tahoma"/>
      <w:sz w:val="16"/>
      <w:szCs w:val="16"/>
    </w:rPr>
  </w:style>
  <w:style w:type="paragraph" w:styleId="Contents1">
    <w:name w:val="TOC 1"/>
    <w:basedOn w:val="Normal"/>
    <w:next w:val="Normal"/>
    <w:autoRedefine/>
    <w:pPr>
      <w:tabs>
        <w:tab w:val="clear" w:pos="11340"/>
        <w:tab w:val="right" w:pos="10080" w:leader="dot"/>
      </w:tabs>
      <w:ind w:left="0" w:right="1026" w:hanging="0"/>
    </w:pPr>
    <w:rPr/>
  </w:style>
  <w:style w:type="paragraph" w:styleId="Contents2">
    <w:name w:val="TOC 2"/>
    <w:basedOn w:val="Normal"/>
    <w:next w:val="Normal"/>
    <w:autoRedefine/>
    <w:pPr>
      <w:tabs>
        <w:tab w:val="clear" w:pos="11340"/>
        <w:tab w:val="right" w:pos="10080" w:leader="dot"/>
      </w:tabs>
      <w:ind w:left="284" w:right="1026" w:hanging="0"/>
    </w:pPr>
    <w:rPr/>
  </w:style>
  <w:style w:type="paragraph" w:styleId="Contents3">
    <w:name w:val="TOC 3"/>
    <w:basedOn w:val="Normal"/>
    <w:next w:val="Normal"/>
    <w:autoRedefine/>
    <w:pPr>
      <w:tabs>
        <w:tab w:val="clear" w:pos="11340"/>
        <w:tab w:val="right" w:pos="10081" w:leader="dot"/>
      </w:tabs>
      <w:ind w:left="567" w:right="1026" w:hanging="0"/>
    </w:pPr>
    <w:rPr/>
  </w:style>
  <w:style w:type="paragraph" w:styleId="Contents4">
    <w:name w:val="TOC 4"/>
    <w:basedOn w:val="Normal"/>
    <w:next w:val="Normal"/>
    <w:autoRedefine/>
    <w:pPr>
      <w:tabs>
        <w:tab w:val="clear" w:pos="11340"/>
        <w:tab w:val="left" w:pos="10081" w:leader="none"/>
      </w:tabs>
      <w:ind w:left="0" w:right="1026" w:hanging="0"/>
    </w:pPr>
    <w:rPr/>
  </w:style>
  <w:style w:type="paragraph" w:styleId="Contents5">
    <w:name w:val="TOC 5"/>
    <w:basedOn w:val="Normal"/>
    <w:next w:val="Normal"/>
    <w:autoRedefine/>
    <w:pPr>
      <w:ind w:left="1120" w:right="0" w:firstLine="709"/>
    </w:pPr>
    <w:rPr/>
  </w:style>
  <w:style w:type="paragraph" w:styleId="Style12">
    <w:name w:val="Номер рисунка"/>
    <w:basedOn w:val="Normal"/>
    <w:next w:val="Normal"/>
    <w:qFormat/>
    <w:pPr>
      <w:keepLines/>
      <w:ind w:left="0" w:right="0" w:hanging="0"/>
      <w:jc w:val="center"/>
    </w:pPr>
    <w:rPr>
      <w:szCs w:val="20"/>
    </w:rPr>
  </w:style>
  <w:style w:type="paragraph" w:styleId="Style13">
    <w:name w:val="Номер таблицы"/>
    <w:basedOn w:val="Normal"/>
    <w:next w:val="Normal"/>
    <w:qFormat/>
    <w:pPr>
      <w:keepNext w:val="true"/>
      <w:keepLines/>
    </w:pPr>
    <w:rPr/>
  </w:style>
  <w:style w:type="paragraph" w:styleId="DocumentMap">
    <w:name w:val="Document Map"/>
    <w:basedOn w:val="Normal"/>
    <w:qFormat/>
    <w:pPr>
      <w:shd w:val="clear" w:fill="000080"/>
    </w:pPr>
    <w:rPr>
      <w:rFonts w:ascii="Tahoma" w:hAnsi="Tahoma" w:cs="Tahoma"/>
      <w:sz w:val="20"/>
      <w:szCs w:val="20"/>
    </w:rPr>
  </w:style>
  <w:style w:type="paragraph" w:styleId="HeaderandFooter">
    <w:name w:val="Header and Footer"/>
    <w:basedOn w:val="Normal"/>
    <w:qFormat/>
    <w:pPr/>
    <w:rPr/>
  </w:style>
  <w:style w:type="paragraph" w:styleId="Header">
    <w:name w:val="Header"/>
    <w:basedOn w:val="Normal"/>
    <w:pPr>
      <w:tabs>
        <w:tab w:val="clear" w:pos="11340"/>
        <w:tab w:val="center" w:pos="4677" w:leader="none"/>
        <w:tab w:val="right" w:pos="9355" w:leader="none"/>
      </w:tabs>
    </w:pPr>
    <w:rPr/>
  </w:style>
  <w:style w:type="paragraph" w:styleId="11">
    <w:name w:val="Стиль Заголовок 1"/>
    <w:basedOn w:val="Heading1"/>
    <w:qFormat/>
    <w:pPr/>
    <w:rPr>
      <w:caps w:val="false"/>
      <w:smallCaps w:val="false"/>
    </w:rPr>
  </w:style>
  <w:style w:type="paragraph" w:styleId="Footer">
    <w:name w:val="Footer"/>
    <w:basedOn w:val="Normal"/>
    <w:pPr>
      <w:tabs>
        <w:tab w:val="clear" w:pos="11340"/>
        <w:tab w:val="center" w:pos="4677" w:leader="none"/>
        <w:tab w:val="right" w:pos="9355" w:leader="none"/>
      </w:tabs>
    </w:pPr>
    <w:rPr/>
  </w:style>
  <w:style w:type="paragraph" w:styleId="Style14">
    <w:name w:val="Нумерованый развернутый"/>
    <w:basedOn w:val="Normal"/>
    <w:qFormat/>
    <w:pPr/>
    <w:rPr/>
  </w:style>
  <w:style w:type="paragraph" w:styleId="Style15">
    <w:name w:val="Рисунок"/>
    <w:basedOn w:val="Normal"/>
    <w:next w:val="Style12"/>
    <w:qFormat/>
    <w:pPr>
      <w:keepNext w:val="true"/>
      <w:keepLines/>
      <w:ind w:left="0" w:right="0" w:hanging="0"/>
      <w:jc w:val="center"/>
    </w:pPr>
    <w:rPr/>
  </w:style>
  <w:style w:type="paragraph" w:styleId="Footnote">
    <w:name w:val="Footnote Text"/>
    <w:basedOn w:val="Normal"/>
    <w:pPr>
      <w:spacing w:lineRule="auto" w:line="240"/>
    </w:pPr>
    <w:rPr>
      <w:szCs w:val="20"/>
    </w:rPr>
  </w:style>
  <w:style w:type="paragraph" w:styleId="Style16">
    <w:name w:val="Маркированный стандартный"/>
    <w:basedOn w:val="Normal"/>
    <w:qFormat/>
    <w:pPr/>
    <w:rPr/>
  </w:style>
  <w:style w:type="paragraph" w:styleId="Style17">
    <w:name w:val="Нумерованный стандартный"/>
    <w:basedOn w:val="Normal"/>
    <w:qFormat/>
    <w:pPr/>
    <w:rPr/>
  </w:style>
  <w:style w:type="paragraph" w:styleId="Style18">
    <w:name w:val="Формулы описание"/>
    <w:basedOn w:val="Normal"/>
    <w:qFormat/>
    <w:pPr>
      <w:ind w:left="1080" w:right="0" w:hanging="371"/>
      <w:jc w:val="left"/>
    </w:pPr>
    <w:rPr>
      <w:szCs w:val="20"/>
    </w:rPr>
  </w:style>
  <w:style w:type="paragraph" w:styleId="Style19">
    <w:name w:val="Формула без номера"/>
    <w:basedOn w:val="Normal"/>
    <w:qFormat/>
    <w:pPr>
      <w:ind w:left="0" w:right="0" w:hanging="0"/>
      <w:jc w:val="center"/>
    </w:pPr>
    <w:rPr/>
  </w:style>
  <w:style w:type="paragraph" w:styleId="Style20">
    <w:name w:val="Формула с номером"/>
    <w:basedOn w:val="Normal"/>
    <w:qFormat/>
    <w:pPr>
      <w:ind w:left="0" w:right="0" w:hanging="0"/>
      <w:jc w:val="right"/>
    </w:pPr>
    <w:rPr/>
  </w:style>
  <w:style w:type="paragraph" w:styleId="Style21">
    <w:name w:val="Текст таблицы"/>
    <w:basedOn w:val="Normal"/>
    <w:qFormat/>
    <w:pPr>
      <w:spacing w:lineRule="auto" w:line="240"/>
      <w:ind w:left="0" w:right="0" w:hanging="0"/>
    </w:pPr>
    <w:rPr/>
  </w:style>
  <w:style w:type="paragraph" w:styleId="Style22">
    <w:name w:val="Структурная часть приложения"/>
    <w:basedOn w:val="Normal"/>
    <w:next w:val="Normal"/>
    <w:qFormat/>
    <w:pPr>
      <w:keepNext w:val="true"/>
      <w:keepLines/>
    </w:pPr>
    <w:rPr>
      <w:b/>
      <w:szCs w:val="28"/>
    </w:rPr>
  </w:style>
  <w:style w:type="paragraph" w:styleId="ListParagraph">
    <w:name w:val="List Paragraph"/>
    <w:basedOn w:val="Normal"/>
    <w:qFormat/>
    <w:pPr>
      <w:spacing w:before="0" w:after="0"/>
      <w:ind w:left="720" w:right="0" w:firstLine="709"/>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angingIndent">
    <w:name w:val="Hanging Indent"/>
    <w:basedOn w:val="TextBody"/>
    <w:qFormat/>
    <w:pPr>
      <w:tabs>
        <w:tab w:val="clear" w:pos="11340"/>
        <w:tab w:val="left" w:pos="0" w:leader="none"/>
      </w:tabs>
      <w:ind w:left="567" w:right="0" w:hanging="283"/>
    </w:pPr>
    <w:rPr/>
  </w:style>
  <w:style w:type="paragraph" w:styleId="TextBodyIndent">
    <w:name w:val="Body Text Indent"/>
    <w:basedOn w:val="TextBody"/>
    <w:qFormat/>
    <w:pPr>
      <w:ind w:left="283" w:right="0" w:hanging="0"/>
    </w:pPr>
    <w:rPr/>
  </w:style>
  <w:style w:type="paragraph" w:styleId="BodyTextIndent">
    <w:name w:val="Body Text Indent"/>
    <w:basedOn w:val="TextBody"/>
    <w:qFormat/>
    <w:pPr>
      <w:ind w:left="0" w:right="0" w:firstLine="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STVUZ-KhPI-3.01-2018.dot</Template>
  <TotalTime>3448</TotalTime>
  <Application>LibreOffice/6.4.7.2$Linux_X86_64 LibreOffice_project/40$Build-2</Application>
  <Pages>57</Pages>
  <Words>4062</Words>
  <Characters>27936</Characters>
  <CharactersWithSpaces>32028</CharactersWithSpaces>
  <Paragraphs>515</Paragraphs>
  <Company>каф. АСУ</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2022-09-09T14:40:00Z</dcterms:created>
  <dc:creator>Andrei</dc:creator>
  <dc:description/>
  <dc:language>en-US</dc:language>
  <cp:lastModifiedBy/>
  <cp:lastPrinted>2021-06-02T10:04:00Z</cp:lastPrinted>
  <dcterms:modified xsi:type="dcterms:W3CDTF">2022-12-02T16:09:29Z</dcterms:modified>
  <cp:revision>425</cp:revision>
  <dc:subject/>
  <dc:title>ЗМІСТ</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каф. АСУ</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